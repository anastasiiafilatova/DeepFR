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64" w:type="dxa"/>
        <w:tblLayout w:type="fixed"/>
        <w:tblLook w:val="04A0" w:firstRow="1" w:lastRow="0" w:firstColumn="1" w:lastColumn="0" w:noHBand="0" w:noVBand="1"/>
      </w:tblPr>
      <w:tblGrid>
        <w:gridCol w:w="5070"/>
        <w:gridCol w:w="4394"/>
      </w:tblGrid>
      <w:tr w:rsidR="000912A8" w:rsidRPr="000661D0" w14:paraId="1AAB3A02" w14:textId="77777777" w:rsidTr="004A4608">
        <w:tc>
          <w:tcPr>
            <w:tcW w:w="5070" w:type="dxa"/>
          </w:tcPr>
          <w:p w14:paraId="01B3C22C" w14:textId="77777777" w:rsidR="000912A8" w:rsidRPr="000661D0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</w:rPr>
              <w:t>СОГЛАСОВАНО</w:t>
            </w:r>
          </w:p>
        </w:tc>
        <w:tc>
          <w:tcPr>
            <w:tcW w:w="4394" w:type="dxa"/>
          </w:tcPr>
          <w:p w14:paraId="682CD318" w14:textId="77777777" w:rsidR="000912A8" w:rsidRPr="000661D0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 w:rsidRPr="00C40BAD">
              <w:rPr>
                <w:color w:val="000000"/>
                <w:szCs w:val="28"/>
              </w:rPr>
              <w:t>УТВЕРЖДАЮ</w:t>
            </w:r>
          </w:p>
        </w:tc>
      </w:tr>
      <w:tr w:rsidR="000912A8" w:rsidRPr="000661D0" w14:paraId="304C7906" w14:textId="77777777" w:rsidTr="004A4608">
        <w:tc>
          <w:tcPr>
            <w:tcW w:w="5070" w:type="dxa"/>
          </w:tcPr>
          <w:p w14:paraId="35DD13A0" w14:textId="77777777" w:rsidR="000912A8" w:rsidRPr="00C40BAD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  <w:lang w:val="ru-RU"/>
              </w:rPr>
              <w:t>Сторона ЗАКАЗЧИКА</w:t>
            </w:r>
          </w:p>
          <w:p w14:paraId="7D46C41A" w14:textId="77777777" w:rsidR="000912A8" w:rsidRPr="00C40BAD" w:rsidRDefault="000912A8" w:rsidP="004A4608">
            <w:pPr>
              <w:pStyle w:val="a9"/>
              <w:spacing w:line="276" w:lineRule="auto"/>
              <w:jc w:val="left"/>
              <w:rPr>
                <w:szCs w:val="28"/>
                <w:u w:val="single"/>
                <w:lang w:val="ru-RU"/>
              </w:rPr>
            </w:pPr>
          </w:p>
          <w:p w14:paraId="1EDE17A0" w14:textId="77777777" w:rsidR="000912A8" w:rsidRDefault="000912A8" w:rsidP="004A4608">
            <w:pPr>
              <w:pStyle w:val="a9"/>
              <w:jc w:val="left"/>
              <w:rPr>
                <w:szCs w:val="28"/>
                <w:u w:val="single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 xml:space="preserve">Доцент кафедры </w:t>
            </w:r>
            <w:r>
              <w:rPr>
                <w:szCs w:val="28"/>
                <w:u w:val="single"/>
                <w:lang w:val="ru-RU"/>
              </w:rPr>
              <w:br/>
              <w:t>ИАНИ ННГУ, к.ф.-м.н.</w:t>
            </w:r>
            <w:r>
              <w:rPr>
                <w:szCs w:val="28"/>
                <w:u w:val="single"/>
                <w:lang w:val="ru-RU"/>
              </w:rPr>
              <w:br/>
            </w:r>
          </w:p>
          <w:p w14:paraId="493D2A78" w14:textId="70BDBD81" w:rsidR="000912A8" w:rsidRPr="00C40BAD" w:rsidRDefault="000912A8" w:rsidP="004A4608">
            <w:pPr>
              <w:pStyle w:val="a9"/>
              <w:jc w:val="left"/>
              <w:rPr>
                <w:szCs w:val="28"/>
                <w:lang w:val="ru-RU"/>
              </w:rPr>
            </w:pPr>
            <w:r>
              <w:rPr>
                <w:szCs w:val="28"/>
                <w:u w:val="single"/>
                <w:lang w:val="ru-RU"/>
              </w:rPr>
              <w:t xml:space="preserve">                                  Д.А. Я</w:t>
            </w:r>
            <w:ins w:id="0" w:author="Анастасия" w:date="2019-09-18T20:58:00Z">
              <w:r w:rsidR="00012AB4">
                <w:rPr>
                  <w:szCs w:val="28"/>
                  <w:u w:val="single"/>
                  <w:lang w:val="ru-RU"/>
                </w:rPr>
                <w:t>ш</w:t>
              </w:r>
            </w:ins>
            <w:del w:id="1" w:author="Анастасия" w:date="2019-09-18T20:58:00Z">
              <w:r w:rsidDel="00012AB4">
                <w:rPr>
                  <w:szCs w:val="28"/>
                  <w:u w:val="single"/>
                  <w:lang w:val="ru-RU"/>
                </w:rPr>
                <w:delText>ш</w:delText>
              </w:r>
            </w:del>
            <w:r>
              <w:rPr>
                <w:szCs w:val="28"/>
                <w:u w:val="single"/>
                <w:lang w:val="ru-RU"/>
              </w:rPr>
              <w:t>унин</w:t>
            </w:r>
          </w:p>
          <w:p w14:paraId="4A931329" w14:textId="77777777" w:rsidR="000912A8" w:rsidRPr="000661D0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szCs w:val="28"/>
              </w:rPr>
              <w:t>«____»______________201</w:t>
            </w:r>
            <w:r w:rsidRPr="00C40BAD">
              <w:rPr>
                <w:szCs w:val="28"/>
                <w:lang w:val="ru-RU"/>
              </w:rPr>
              <w:t>9</w:t>
            </w:r>
            <w:r w:rsidRPr="00C40BAD">
              <w:rPr>
                <w:szCs w:val="28"/>
              </w:rPr>
              <w:t xml:space="preserve"> г.</w:t>
            </w:r>
          </w:p>
        </w:tc>
        <w:tc>
          <w:tcPr>
            <w:tcW w:w="4394" w:type="dxa"/>
          </w:tcPr>
          <w:p w14:paraId="0752F65F" w14:textId="77777777" w:rsidR="000912A8" w:rsidRPr="00C40BAD" w:rsidRDefault="000912A8" w:rsidP="004A4608">
            <w:pPr>
              <w:pStyle w:val="a9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lang w:val="ru-RU"/>
              </w:rPr>
            </w:pPr>
            <w:r w:rsidRPr="00C40BAD">
              <w:rPr>
                <w:color w:val="000000"/>
                <w:szCs w:val="28"/>
                <w:lang w:val="ru-RU"/>
              </w:rPr>
              <w:t>Сторона ИСПОЛНИТЕЛЯ</w:t>
            </w:r>
          </w:p>
          <w:p w14:paraId="14C25243" w14:textId="77777777" w:rsidR="000912A8" w:rsidRPr="00C40BAD" w:rsidRDefault="000912A8" w:rsidP="004A4608">
            <w:pPr>
              <w:pStyle w:val="a9"/>
              <w:widowControl w:val="0"/>
              <w:suppressLineNumbers w:val="0"/>
              <w:suppressAutoHyphens w:val="0"/>
              <w:spacing w:line="276" w:lineRule="auto"/>
              <w:jc w:val="left"/>
              <w:rPr>
                <w:color w:val="000000"/>
                <w:szCs w:val="28"/>
                <w:u w:val="single"/>
                <w:lang w:val="ru-RU"/>
              </w:rPr>
            </w:pPr>
          </w:p>
          <w:p w14:paraId="7DDA8D35" w14:textId="77777777" w:rsidR="000912A8" w:rsidRPr="004A4608" w:rsidRDefault="000912A8" w:rsidP="004A4608">
            <w:pPr>
              <w:pStyle w:val="a9"/>
              <w:widowControl w:val="0"/>
              <w:jc w:val="left"/>
              <w:rPr>
                <w:szCs w:val="28"/>
                <w:u w:val="single"/>
                <w:lang w:val="ru-RU"/>
              </w:rPr>
            </w:pPr>
            <w:r w:rsidRPr="004A4608">
              <w:rPr>
                <w:szCs w:val="28"/>
                <w:u w:val="single"/>
                <w:lang w:val="ru-RU"/>
              </w:rPr>
              <w:t xml:space="preserve">Профессор кафедры </w:t>
            </w:r>
            <w:r w:rsidRPr="004A4608">
              <w:rPr>
                <w:szCs w:val="28"/>
                <w:u w:val="single"/>
                <w:lang w:val="ru-RU"/>
              </w:rPr>
              <w:br/>
              <w:t>ИАНИ ННГУ, д.т.н.</w:t>
            </w:r>
            <w:r w:rsidRPr="004A4608">
              <w:rPr>
                <w:szCs w:val="28"/>
                <w:u w:val="single"/>
                <w:lang w:val="ru-RU"/>
              </w:rPr>
              <w:br/>
            </w:r>
          </w:p>
          <w:p w14:paraId="44682549" w14:textId="77777777" w:rsidR="000912A8" w:rsidRPr="004A4608" w:rsidRDefault="000912A8" w:rsidP="004A4608">
            <w:pPr>
              <w:pStyle w:val="a9"/>
              <w:widowControl w:val="0"/>
              <w:jc w:val="left"/>
              <w:rPr>
                <w:szCs w:val="28"/>
              </w:rPr>
            </w:pPr>
            <w:r w:rsidRPr="004A4608">
              <w:rPr>
                <w:szCs w:val="28"/>
                <w:u w:val="single"/>
                <w:lang w:val="ru-RU"/>
              </w:rPr>
              <w:t xml:space="preserve">                               Н.В. Старостин</w:t>
            </w:r>
          </w:p>
          <w:p w14:paraId="6A6B453F" w14:textId="77777777" w:rsidR="000912A8" w:rsidRPr="000661D0" w:rsidRDefault="000912A8" w:rsidP="004A4608">
            <w:pPr>
              <w:pStyle w:val="a9"/>
              <w:spacing w:line="276" w:lineRule="auto"/>
              <w:jc w:val="left"/>
              <w:rPr>
                <w:szCs w:val="28"/>
                <w:lang w:val="ru-RU"/>
              </w:rPr>
            </w:pPr>
            <w:r w:rsidRPr="00C40BAD">
              <w:rPr>
                <w:color w:val="000000"/>
                <w:szCs w:val="28"/>
              </w:rPr>
              <w:t>«____»______________201</w:t>
            </w:r>
            <w:r w:rsidRPr="00C40BAD">
              <w:rPr>
                <w:color w:val="000000"/>
                <w:szCs w:val="28"/>
                <w:lang w:val="ru-RU"/>
              </w:rPr>
              <w:t>9</w:t>
            </w:r>
            <w:r w:rsidRPr="00C40BAD">
              <w:rPr>
                <w:color w:val="000000"/>
                <w:szCs w:val="28"/>
              </w:rPr>
              <w:t xml:space="preserve"> г.</w:t>
            </w:r>
          </w:p>
        </w:tc>
      </w:tr>
    </w:tbl>
    <w:p w14:paraId="00CBADAE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0D29F2A" w14:textId="77777777" w:rsidR="000912A8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4B30D584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</w:p>
    <w:p w14:paraId="2B7C0454" w14:textId="77777777" w:rsidR="000912A8" w:rsidRPr="00DE4D6A" w:rsidRDefault="000912A8" w:rsidP="000912A8">
      <w:pPr>
        <w:jc w:val="center"/>
        <w:rPr>
          <w:rFonts w:ascii="Times New Roman" w:hAnsi="Times New Roman"/>
          <w:b/>
          <w:sz w:val="28"/>
          <w:szCs w:val="28"/>
        </w:rPr>
      </w:pPr>
      <w:r w:rsidRPr="00DE4D6A">
        <w:rPr>
          <w:rFonts w:ascii="Times New Roman" w:hAnsi="Times New Roman"/>
          <w:b/>
          <w:sz w:val="28"/>
          <w:szCs w:val="28"/>
        </w:rPr>
        <w:t>ТЕХНИЧЕСКО</w:t>
      </w:r>
      <w:r>
        <w:rPr>
          <w:rFonts w:ascii="Times New Roman" w:hAnsi="Times New Roman"/>
          <w:b/>
          <w:sz w:val="28"/>
          <w:szCs w:val="28"/>
        </w:rPr>
        <w:t>Е</w:t>
      </w:r>
      <w:r w:rsidRPr="00DE4D6A">
        <w:rPr>
          <w:rFonts w:ascii="Times New Roman" w:hAnsi="Times New Roman"/>
          <w:b/>
          <w:sz w:val="28"/>
          <w:szCs w:val="28"/>
        </w:rPr>
        <w:t xml:space="preserve"> ЗАДАНИ</w:t>
      </w:r>
      <w:r>
        <w:rPr>
          <w:rFonts w:ascii="Times New Roman" w:hAnsi="Times New Roman"/>
          <w:b/>
          <w:sz w:val="28"/>
          <w:szCs w:val="28"/>
        </w:rPr>
        <w:t>Е</w:t>
      </w:r>
    </w:p>
    <w:p w14:paraId="18E441A6" w14:textId="77777777" w:rsidR="00802A5F" w:rsidRPr="00C17E3D" w:rsidRDefault="00802A5F" w:rsidP="00802A5F">
      <w:pPr>
        <w:jc w:val="center"/>
        <w:rPr>
          <w:ins w:id="2" w:author="Анастасия" w:date="2019-09-18T20:31:00Z"/>
          <w:rFonts w:ascii="Times New Roman" w:hAnsi="Times New Roman"/>
          <w:b/>
          <w:sz w:val="28"/>
          <w:szCs w:val="28"/>
        </w:rPr>
      </w:pPr>
      <w:ins w:id="3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на </w:t>
        </w:r>
        <w:r>
          <w:rPr>
            <w:rFonts w:ascii="Times New Roman" w:hAnsi="Times New Roman"/>
            <w:b/>
            <w:sz w:val="28"/>
            <w:szCs w:val="28"/>
          </w:rPr>
          <w:t>опытно-конструкторскую работу</w:t>
        </w:r>
      </w:ins>
    </w:p>
    <w:p w14:paraId="07B72A57" w14:textId="446850C9" w:rsidR="00802A5F" w:rsidRPr="00C17E3D" w:rsidRDefault="00802A5F" w:rsidP="00802A5F">
      <w:pPr>
        <w:jc w:val="center"/>
        <w:rPr>
          <w:ins w:id="4" w:author="Анастасия" w:date="2019-09-18T20:31:00Z"/>
          <w:rFonts w:ascii="Times New Roman" w:hAnsi="Times New Roman"/>
          <w:b/>
          <w:sz w:val="28"/>
          <w:szCs w:val="28"/>
        </w:rPr>
      </w:pPr>
      <w:ins w:id="5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Разработка и реализация программного обеспечения для обнаружения и </w:t>
        </w:r>
        <w:r>
          <w:rPr>
            <w:rFonts w:ascii="Times New Roman" w:hAnsi="Times New Roman"/>
            <w:b/>
            <w:sz w:val="28"/>
            <w:szCs w:val="28"/>
          </w:rPr>
          <w:t>распозна</w:t>
        </w:r>
        <w:r w:rsidRPr="00C17E3D">
          <w:rPr>
            <w:rFonts w:ascii="Times New Roman" w:hAnsi="Times New Roman"/>
            <w:b/>
            <w:sz w:val="28"/>
            <w:szCs w:val="28"/>
          </w:rPr>
          <w:t xml:space="preserve">вания лиц с </w:t>
        </w:r>
      </w:ins>
      <w:ins w:id="6" w:author="Анастасия" w:date="2019-09-18T20:59:00Z">
        <w:r w:rsidR="00012AB4">
          <w:rPr>
            <w:rFonts w:ascii="Times New Roman" w:hAnsi="Times New Roman"/>
            <w:b/>
            <w:sz w:val="28"/>
            <w:szCs w:val="28"/>
          </w:rPr>
          <w:t>использованием</w:t>
        </w:r>
      </w:ins>
      <w:ins w:id="7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 xml:space="preserve"> </w:t>
        </w:r>
        <w:r w:rsidRPr="00C17E3D">
          <w:rPr>
            <w:rFonts w:ascii="Times New Roman" w:hAnsi="Times New Roman"/>
            <w:b/>
            <w:sz w:val="28"/>
            <w:szCs w:val="28"/>
            <w:lang w:val="en-US"/>
          </w:rPr>
          <w:t>RGBD</w:t>
        </w:r>
        <w:r w:rsidRPr="00C17E3D">
          <w:rPr>
            <w:rFonts w:ascii="Times New Roman" w:hAnsi="Times New Roman"/>
            <w:b/>
            <w:sz w:val="28"/>
            <w:szCs w:val="28"/>
          </w:rPr>
          <w:t xml:space="preserve"> камеры</w:t>
        </w:r>
      </w:ins>
    </w:p>
    <w:p w14:paraId="18E00574" w14:textId="77777777" w:rsidR="00802A5F" w:rsidRPr="00C17E3D" w:rsidRDefault="00802A5F" w:rsidP="00802A5F">
      <w:pPr>
        <w:spacing w:line="360" w:lineRule="auto"/>
        <w:jc w:val="center"/>
        <w:rPr>
          <w:ins w:id="8" w:author="Анастасия" w:date="2019-09-18T20:31:00Z"/>
          <w:rFonts w:ascii="Times New Roman" w:hAnsi="Times New Roman"/>
          <w:b/>
          <w:bCs/>
          <w:sz w:val="28"/>
          <w:szCs w:val="28"/>
        </w:rPr>
      </w:pPr>
      <w:ins w:id="9" w:author="Анастасия" w:date="2019-09-18T20:31:00Z">
        <w:r w:rsidRPr="00C17E3D">
          <w:rPr>
            <w:rFonts w:ascii="Times New Roman" w:hAnsi="Times New Roman"/>
            <w:b/>
            <w:sz w:val="28"/>
            <w:szCs w:val="28"/>
          </w:rPr>
          <w:t>(Шифр ПО «</w:t>
        </w:r>
        <w:r w:rsidRPr="00C17E3D">
          <w:rPr>
            <w:rFonts w:ascii="Times New Roman" w:hAnsi="Times New Roman"/>
            <w:b/>
            <w:sz w:val="28"/>
            <w:szCs w:val="28"/>
            <w:lang w:val="en-US"/>
          </w:rPr>
          <w:t>DeepFR</w:t>
        </w:r>
        <w:r w:rsidRPr="00C17E3D">
          <w:rPr>
            <w:rFonts w:ascii="Times New Roman" w:hAnsi="Times New Roman"/>
            <w:b/>
            <w:sz w:val="28"/>
            <w:szCs w:val="28"/>
          </w:rPr>
          <w:t>»)</w:t>
        </w:r>
      </w:ins>
    </w:p>
    <w:p w14:paraId="4FBEE4BB" w14:textId="6D28C7C8" w:rsidR="000912A8" w:rsidRPr="00DE4D6A" w:rsidDel="00802A5F" w:rsidRDefault="000912A8" w:rsidP="000912A8">
      <w:pPr>
        <w:jc w:val="center"/>
        <w:rPr>
          <w:del w:id="10" w:author="Анастасия" w:date="2019-09-18T20:31:00Z"/>
          <w:rFonts w:ascii="Times New Roman" w:hAnsi="Times New Roman"/>
          <w:b/>
          <w:sz w:val="28"/>
          <w:szCs w:val="28"/>
        </w:rPr>
      </w:pPr>
      <w:del w:id="11" w:author="Анастасия" w:date="2019-09-18T20:31:00Z">
        <w:r w:rsidRPr="00DE4D6A" w:rsidDel="00802A5F">
          <w:rPr>
            <w:rFonts w:ascii="Times New Roman" w:hAnsi="Times New Roman"/>
            <w:b/>
            <w:sz w:val="28"/>
            <w:szCs w:val="28"/>
          </w:rPr>
          <w:delText xml:space="preserve">на </w:delText>
        </w:r>
        <w:r w:rsidDel="00802A5F">
          <w:rPr>
            <w:rFonts w:ascii="Times New Roman" w:hAnsi="Times New Roman"/>
            <w:b/>
            <w:sz w:val="28"/>
            <w:szCs w:val="28"/>
          </w:rPr>
          <w:delText>научно-исследовательскую работу</w:delText>
        </w:r>
      </w:del>
    </w:p>
    <w:p w14:paraId="6959A815" w14:textId="211F1C67" w:rsidR="000912A8" w:rsidRPr="004A4608" w:rsidDel="00802A5F" w:rsidRDefault="000912A8" w:rsidP="000912A8">
      <w:pPr>
        <w:spacing w:line="360" w:lineRule="auto"/>
        <w:jc w:val="center"/>
        <w:rPr>
          <w:del w:id="12" w:author="Анастасия" w:date="2019-09-18T20:31:00Z"/>
          <w:rFonts w:ascii="Times New Roman" w:hAnsi="Times New Roman"/>
          <w:b/>
          <w:bCs/>
          <w:sz w:val="28"/>
          <w:szCs w:val="28"/>
        </w:rPr>
      </w:pPr>
      <w:del w:id="13" w:author="Анастасия" w:date="2019-09-18T20:31:00Z">
        <w:r w:rsidRPr="004A4608" w:rsidDel="00802A5F">
          <w:rPr>
            <w:rFonts w:ascii="Times New Roman" w:hAnsi="Times New Roman"/>
            <w:b/>
            <w:bCs/>
            <w:sz w:val="28"/>
            <w:szCs w:val="28"/>
          </w:rPr>
          <w:delText xml:space="preserve">Разработка и реализация программного обеспечения </w:delText>
        </w:r>
        <w:r w:rsidRPr="004A4608" w:rsidDel="00802A5F">
          <w:rPr>
            <w:rFonts w:ascii="Times New Roman" w:hAnsi="Times New Roman"/>
            <w:b/>
            <w:bCs/>
            <w:sz w:val="28"/>
            <w:szCs w:val="28"/>
          </w:rPr>
          <w:br/>
          <w:delText>для распознавания лиц на групповых фотографиях</w:delText>
        </w:r>
      </w:del>
    </w:p>
    <w:p w14:paraId="2F9218C7" w14:textId="1295D39F" w:rsidR="000912A8" w:rsidRPr="00353AE9" w:rsidDel="00802A5F" w:rsidRDefault="000912A8" w:rsidP="000912A8">
      <w:pPr>
        <w:spacing w:line="360" w:lineRule="auto"/>
        <w:jc w:val="center"/>
        <w:rPr>
          <w:del w:id="14" w:author="Анастасия" w:date="2019-09-18T20:31:00Z"/>
          <w:rFonts w:ascii="Times New Roman" w:hAnsi="Times New Roman"/>
          <w:b/>
          <w:bCs/>
          <w:sz w:val="28"/>
          <w:szCs w:val="28"/>
        </w:rPr>
      </w:pPr>
      <w:del w:id="15" w:author="Анастасия" w:date="2019-09-18T20:31:00Z">
        <w:r w:rsidRPr="000E4CB4" w:rsidDel="00802A5F">
          <w:rPr>
            <w:rFonts w:ascii="Times New Roman" w:hAnsi="Times New Roman"/>
            <w:b/>
            <w:sz w:val="28"/>
            <w:szCs w:val="28"/>
          </w:rPr>
          <w:delText xml:space="preserve"> 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>(</w:delText>
        </w:r>
        <w:r w:rsidRPr="00DE4D6A" w:rsidDel="00802A5F">
          <w:rPr>
            <w:rFonts w:ascii="Times New Roman" w:hAnsi="Times New Roman"/>
            <w:b/>
            <w:sz w:val="28"/>
            <w:szCs w:val="28"/>
          </w:rPr>
          <w:delText>Шифр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 xml:space="preserve"> </w:delText>
        </w:r>
        <w:r w:rsidRPr="00DE4D6A" w:rsidDel="00802A5F">
          <w:rPr>
            <w:rFonts w:ascii="Times New Roman" w:hAnsi="Times New Roman"/>
            <w:b/>
            <w:sz w:val="28"/>
            <w:szCs w:val="28"/>
          </w:rPr>
          <w:delText>ПО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 xml:space="preserve"> «</w:delText>
        </w:r>
        <w:r w:rsidRPr="004A4608" w:rsidDel="00802A5F">
          <w:rPr>
            <w:rFonts w:ascii="Times New Roman" w:hAnsi="Times New Roman"/>
            <w:b/>
            <w:sz w:val="26"/>
            <w:szCs w:val="26"/>
            <w:lang w:val="en-US"/>
          </w:rPr>
          <w:delText>AFR</w:delText>
        </w:r>
        <w:r w:rsidRPr="00353AE9" w:rsidDel="00802A5F">
          <w:rPr>
            <w:rFonts w:ascii="Times New Roman" w:hAnsi="Times New Roman"/>
            <w:b/>
            <w:sz w:val="28"/>
            <w:szCs w:val="28"/>
          </w:rPr>
          <w:delText>»)</w:delText>
        </w:r>
      </w:del>
    </w:p>
    <w:p w14:paraId="12CD5A65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6B118ED5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BA17FC9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1DB005FB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4E23E5C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767F1088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03AA2BB1" w14:textId="77777777" w:rsidR="000912A8" w:rsidRPr="00353AE9" w:rsidRDefault="000912A8" w:rsidP="000912A8">
      <w:pPr>
        <w:spacing w:line="360" w:lineRule="auto"/>
        <w:jc w:val="center"/>
        <w:rPr>
          <w:rFonts w:ascii="Times New Roman" w:hAnsi="Times New Roman"/>
          <w:bCs/>
          <w:sz w:val="24"/>
          <w:szCs w:val="24"/>
        </w:rPr>
      </w:pPr>
    </w:p>
    <w:p w14:paraId="325AE990" w14:textId="77777777" w:rsidR="000912A8" w:rsidRPr="00353AE9" w:rsidRDefault="000912A8" w:rsidP="000912A8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53DEF4E" w14:textId="77777777" w:rsidR="00802A5F" w:rsidRDefault="00802A5F" w:rsidP="000912A8">
      <w:pPr>
        <w:spacing w:before="120" w:after="0" w:line="360" w:lineRule="auto"/>
        <w:jc w:val="center"/>
        <w:rPr>
          <w:ins w:id="16" w:author="Анастасия" w:date="2019-09-18T20:31:00Z"/>
          <w:rFonts w:ascii="Times New Roman" w:hAnsi="Times New Roman"/>
          <w:sz w:val="28"/>
          <w:szCs w:val="28"/>
        </w:rPr>
      </w:pPr>
    </w:p>
    <w:p w14:paraId="14127E12" w14:textId="77777777" w:rsidR="00802A5F" w:rsidRDefault="00802A5F" w:rsidP="000912A8">
      <w:pPr>
        <w:spacing w:before="120" w:after="0" w:line="360" w:lineRule="auto"/>
        <w:jc w:val="center"/>
        <w:rPr>
          <w:ins w:id="17" w:author="Анастасия" w:date="2019-09-18T20:31:00Z"/>
          <w:rFonts w:ascii="Times New Roman" w:hAnsi="Times New Roman"/>
          <w:sz w:val="28"/>
          <w:szCs w:val="28"/>
        </w:rPr>
      </w:pPr>
    </w:p>
    <w:p w14:paraId="247B403F" w14:textId="77777777" w:rsidR="00802A5F" w:rsidRDefault="00802A5F" w:rsidP="000912A8">
      <w:pPr>
        <w:spacing w:before="120" w:after="0" w:line="360" w:lineRule="auto"/>
        <w:jc w:val="center"/>
        <w:rPr>
          <w:ins w:id="18" w:author="Анастасия" w:date="2019-09-18T20:31:00Z"/>
          <w:rFonts w:ascii="Times New Roman" w:hAnsi="Times New Roman"/>
          <w:sz w:val="28"/>
          <w:szCs w:val="28"/>
        </w:rPr>
      </w:pPr>
    </w:p>
    <w:p w14:paraId="64BEFEFE" w14:textId="77777777" w:rsidR="000912A8" w:rsidRPr="001426A3" w:rsidRDefault="000912A8" w:rsidP="000912A8">
      <w:pPr>
        <w:spacing w:before="120"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1426A3">
        <w:rPr>
          <w:rFonts w:ascii="Times New Roman" w:hAnsi="Times New Roman"/>
          <w:sz w:val="28"/>
          <w:szCs w:val="28"/>
        </w:rPr>
        <w:t xml:space="preserve">2019 </w:t>
      </w:r>
      <w:r w:rsidRPr="00DE4D6A">
        <w:rPr>
          <w:rFonts w:ascii="Times New Roman" w:hAnsi="Times New Roman"/>
          <w:sz w:val="28"/>
          <w:szCs w:val="28"/>
        </w:rPr>
        <w:t>г</w:t>
      </w:r>
      <w:r w:rsidRPr="001426A3">
        <w:rPr>
          <w:rFonts w:ascii="Times New Roman" w:hAnsi="Times New Roman"/>
          <w:sz w:val="28"/>
          <w:szCs w:val="28"/>
        </w:rPr>
        <w:t>.</w:t>
      </w:r>
    </w:p>
    <w:p w14:paraId="0E4953A2" w14:textId="77777777" w:rsidR="000912A8" w:rsidRPr="001426A3" w:rsidDel="00802A5F" w:rsidRDefault="000912A8" w:rsidP="000912A8">
      <w:pPr>
        <w:spacing w:before="120" w:after="0" w:line="360" w:lineRule="auto"/>
        <w:jc w:val="center"/>
        <w:rPr>
          <w:del w:id="19" w:author="Анастасия" w:date="2019-09-18T20:31:00Z"/>
          <w:rFonts w:ascii="Times New Roman" w:hAnsi="Times New Roman"/>
          <w:sz w:val="28"/>
          <w:szCs w:val="28"/>
        </w:rPr>
      </w:pPr>
      <w:del w:id="20" w:author="Анастасия" w:date="2019-09-18T20:31:00Z">
        <w:r w:rsidRPr="001426A3" w:rsidDel="00802A5F">
          <w:rPr>
            <w:rFonts w:ascii="Times New Roman" w:hAnsi="Times New Roman"/>
            <w:sz w:val="28"/>
            <w:szCs w:val="28"/>
          </w:rPr>
          <w:br w:type="page"/>
        </w:r>
      </w:del>
    </w:p>
    <w:p w14:paraId="2E1A1CE8" w14:textId="77777777" w:rsidR="000912A8" w:rsidRPr="001426A3" w:rsidDel="00802A5F" w:rsidRDefault="000912A8">
      <w:pPr>
        <w:spacing w:before="120" w:after="0" w:line="360" w:lineRule="auto"/>
        <w:jc w:val="center"/>
        <w:rPr>
          <w:del w:id="21" w:author="Анастасия" w:date="2019-09-18T20:31:00Z"/>
          <w:rFonts w:ascii="Times New Roman" w:hAnsi="Times New Roman"/>
          <w:sz w:val="28"/>
          <w:szCs w:val="28"/>
        </w:rPr>
      </w:pPr>
    </w:p>
    <w:p w14:paraId="3AD3CCD1" w14:textId="77777777" w:rsidR="000912A8" w:rsidRPr="001426A3" w:rsidRDefault="000912A8" w:rsidP="000912A8">
      <w:pPr>
        <w:spacing w:line="360" w:lineRule="auto"/>
        <w:rPr>
          <w:rFonts w:ascii="Times New Roman" w:hAnsi="Times New Roman"/>
          <w:bCs/>
          <w:sz w:val="24"/>
          <w:szCs w:val="24"/>
        </w:rPr>
      </w:pPr>
    </w:p>
    <w:p w14:paraId="6A655447" w14:textId="77777777" w:rsidR="000912A8" w:rsidRPr="004A6E8F" w:rsidRDefault="000912A8" w:rsidP="000912A8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rPrChange w:id="22" w:author="Анастасия" w:date="2019-09-22T21:04:00Z">
            <w:rPr>
              <w:rFonts w:ascii="Times New Roman" w:hAnsi="Times New Roman"/>
              <w:b/>
              <w:bCs/>
              <w:sz w:val="28"/>
              <w:szCs w:val="28"/>
            </w:rPr>
          </w:rPrChange>
        </w:rPr>
      </w:pPr>
      <w:r w:rsidRPr="004A6E8F">
        <w:rPr>
          <w:rFonts w:ascii="Times New Roman" w:hAnsi="Times New Roman"/>
          <w:b/>
          <w:bCs/>
          <w:sz w:val="24"/>
          <w:szCs w:val="24"/>
          <w:rPrChange w:id="23" w:author="Анастасия" w:date="2019-09-22T21:04:00Z">
            <w:rPr>
              <w:rFonts w:ascii="Times New Roman" w:hAnsi="Times New Roman"/>
              <w:b/>
              <w:bCs/>
              <w:sz w:val="28"/>
              <w:szCs w:val="28"/>
            </w:rPr>
          </w:rPrChange>
        </w:rPr>
        <w:lastRenderedPageBreak/>
        <w:t>Содержание</w:t>
      </w:r>
    </w:p>
    <w:p w14:paraId="4C5F0647" w14:textId="77777777" w:rsidR="000912A8" w:rsidRPr="004A6E8F" w:rsidRDefault="000912A8" w:rsidP="000912A8">
      <w:pPr>
        <w:pStyle w:val="11"/>
        <w:rPr>
          <w:noProof/>
          <w:lang w:val="ru-RU" w:eastAsia="ru-RU"/>
        </w:rPr>
      </w:pPr>
      <w:r w:rsidRPr="00361499">
        <w:rPr>
          <w:lang w:val="ru-RU"/>
        </w:rPr>
        <w:fldChar w:fldCharType="begin"/>
      </w:r>
      <w:r w:rsidRPr="004A6E8F">
        <w:rPr>
          <w:lang w:val="ru-RU"/>
        </w:rPr>
        <w:instrText xml:space="preserve"> TOC \o "1-3" \h \z \u </w:instrText>
      </w:r>
      <w:r w:rsidRPr="00361499">
        <w:rPr>
          <w:lang w:val="ru-RU"/>
          <w:rPrChange w:id="24" w:author="Анастасия" w:date="2019-09-22T21:04:00Z">
            <w:rPr>
              <w:lang w:val="ru-RU" w:eastAsia="en-US"/>
            </w:rPr>
          </w:rPrChange>
        </w:rPr>
        <w:fldChar w:fldCharType="separate"/>
      </w:r>
      <w:r w:rsidR="00CA22B7" w:rsidRPr="00D21F4B">
        <w:rPr>
          <w:rStyle w:val="ac"/>
          <w:noProof/>
          <w:lang w:val="ru-RU"/>
          <w:rPrChange w:id="25" w:author="Анастасия" w:date="2019-09-22T21:04:00Z">
            <w:rPr>
              <w:rStyle w:val="ac"/>
              <w:lang w:val="ru-RU"/>
            </w:rPr>
          </w:rPrChange>
        </w:rPr>
        <w:fldChar w:fldCharType="begin"/>
      </w:r>
      <w:r w:rsidR="00CA22B7" w:rsidRPr="004A6E8F">
        <w:rPr>
          <w:rStyle w:val="ac"/>
          <w:noProof/>
          <w:lang w:val="ru-RU"/>
        </w:rPr>
        <w:instrText xml:space="preserve"> HYPERLINK \l "_Toc459715128" </w:instrText>
      </w:r>
      <w:r w:rsidR="00CA22B7" w:rsidRPr="00D21F4B">
        <w:rPr>
          <w:rStyle w:val="ac"/>
          <w:lang w:val="ru-RU"/>
          <w:rPrChange w:id="26" w:author="Анастасия" w:date="2019-09-22T21:04:00Z">
            <w:rPr>
              <w:noProof/>
            </w:rPr>
          </w:rPrChange>
        </w:rPr>
        <w:fldChar w:fldCharType="separate"/>
      </w:r>
      <w:r w:rsidRPr="004A6E8F">
        <w:rPr>
          <w:rStyle w:val="ac"/>
          <w:noProof/>
          <w:lang w:val="ru-RU"/>
        </w:rPr>
        <w:t>1. Введение</w:t>
      </w:r>
      <w:r w:rsidRPr="004A6E8F">
        <w:rPr>
          <w:noProof/>
          <w:webHidden/>
        </w:rPr>
        <w:tab/>
      </w:r>
      <w:r w:rsidRPr="00D21F4B">
        <w:rPr>
          <w:noProof/>
          <w:webHidden/>
        </w:rPr>
        <w:fldChar w:fldCharType="begin"/>
      </w:r>
      <w:r w:rsidRPr="004A6E8F">
        <w:rPr>
          <w:noProof/>
          <w:webHidden/>
        </w:rPr>
        <w:instrText xml:space="preserve"> PAGEREF _Toc459715128 \h </w:instrText>
      </w:r>
      <w:r w:rsidRPr="00D21F4B">
        <w:rPr>
          <w:noProof/>
          <w:webHidden/>
        </w:rPr>
      </w:r>
      <w:r w:rsidRPr="00D21F4B">
        <w:rPr>
          <w:noProof/>
          <w:webHidden/>
        </w:rPr>
        <w:fldChar w:fldCharType="separate"/>
      </w:r>
      <w:r w:rsidRPr="004A6E8F">
        <w:rPr>
          <w:noProof/>
          <w:webHidden/>
        </w:rPr>
        <w:t>3</w:t>
      </w:r>
      <w:r w:rsidRPr="00D21F4B">
        <w:rPr>
          <w:noProof/>
          <w:webHidden/>
        </w:rPr>
        <w:fldChar w:fldCharType="end"/>
      </w:r>
      <w:r w:rsidR="00CA22B7" w:rsidRPr="00D21F4B">
        <w:rPr>
          <w:noProof/>
        </w:rPr>
        <w:fldChar w:fldCharType="end"/>
      </w:r>
    </w:p>
    <w:p w14:paraId="7480AD81" w14:textId="77777777" w:rsidR="000912A8" w:rsidRPr="004A6E8F" w:rsidRDefault="00CA22B7" w:rsidP="000912A8">
      <w:pPr>
        <w:pStyle w:val="11"/>
        <w:rPr>
          <w:noProof/>
          <w:lang w:val="ru-RU" w:eastAsia="ru-RU"/>
        </w:rPr>
      </w:pPr>
      <w:r w:rsidRPr="00D21F4B">
        <w:rPr>
          <w:rStyle w:val="ac"/>
          <w:noProof/>
          <w:lang w:val="ru-RU"/>
          <w:rPrChange w:id="27" w:author="Анастасия" w:date="2019-09-22T21:04:00Z">
            <w:rPr>
              <w:rStyle w:val="ac"/>
              <w:lang w:val="ru-RU"/>
            </w:rPr>
          </w:rPrChange>
        </w:rPr>
        <w:fldChar w:fldCharType="begin"/>
      </w:r>
      <w:r w:rsidRPr="004A6E8F">
        <w:rPr>
          <w:rStyle w:val="ac"/>
          <w:noProof/>
          <w:lang w:val="ru-RU"/>
        </w:rPr>
        <w:instrText xml:space="preserve"> HYPERLINK \l "_Toc459715129" </w:instrText>
      </w:r>
      <w:r w:rsidRPr="00D21F4B">
        <w:rPr>
          <w:rStyle w:val="ac"/>
          <w:lang w:val="ru-RU"/>
          <w:rPrChange w:id="28" w:author="Анастасия" w:date="2019-09-22T21:04:00Z">
            <w:rPr>
              <w:noProof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</w:rPr>
        <w:t>2. Основания для разработки</w:t>
      </w:r>
      <w:r w:rsidR="000912A8" w:rsidRPr="004A6E8F">
        <w:rPr>
          <w:noProof/>
          <w:webHidden/>
        </w:rPr>
        <w:tab/>
      </w:r>
      <w:r w:rsidR="000912A8" w:rsidRPr="00D21F4B">
        <w:rPr>
          <w:noProof/>
          <w:webHidden/>
        </w:rPr>
        <w:fldChar w:fldCharType="begin"/>
      </w:r>
      <w:r w:rsidR="000912A8" w:rsidRPr="004A6E8F">
        <w:rPr>
          <w:noProof/>
          <w:webHidden/>
        </w:rPr>
        <w:instrText xml:space="preserve"> PAGEREF _Toc459715129 \h </w:instrText>
      </w:r>
      <w:r w:rsidR="000912A8" w:rsidRPr="00D21F4B">
        <w:rPr>
          <w:noProof/>
          <w:webHidden/>
        </w:rPr>
      </w:r>
      <w:r w:rsidR="000912A8" w:rsidRPr="00D21F4B">
        <w:rPr>
          <w:noProof/>
          <w:webHidden/>
        </w:rPr>
        <w:fldChar w:fldCharType="separate"/>
      </w:r>
      <w:r w:rsidR="000912A8" w:rsidRPr="004A6E8F">
        <w:rPr>
          <w:noProof/>
          <w:webHidden/>
        </w:rPr>
        <w:t>3</w:t>
      </w:r>
      <w:r w:rsidR="000912A8" w:rsidRPr="00D21F4B">
        <w:rPr>
          <w:noProof/>
          <w:webHidden/>
        </w:rPr>
        <w:fldChar w:fldCharType="end"/>
      </w:r>
      <w:r w:rsidRPr="00D21F4B">
        <w:rPr>
          <w:noProof/>
        </w:rPr>
        <w:fldChar w:fldCharType="end"/>
      </w:r>
    </w:p>
    <w:p w14:paraId="078D144B" w14:textId="77777777" w:rsidR="000912A8" w:rsidRPr="004A6E8F" w:rsidRDefault="00CA22B7" w:rsidP="000912A8">
      <w:pPr>
        <w:pStyle w:val="11"/>
        <w:rPr>
          <w:noProof/>
          <w:lang w:val="ru-RU" w:eastAsia="ru-RU"/>
        </w:rPr>
      </w:pPr>
      <w:r w:rsidRPr="00D21F4B">
        <w:rPr>
          <w:rStyle w:val="ac"/>
          <w:noProof/>
          <w:lang w:val="ru-RU"/>
          <w:rPrChange w:id="29" w:author="Анастасия" w:date="2019-09-22T21:04:00Z">
            <w:rPr>
              <w:rStyle w:val="ac"/>
            </w:rPr>
          </w:rPrChange>
        </w:rPr>
        <w:fldChar w:fldCharType="begin"/>
      </w:r>
      <w:r w:rsidRPr="004A6E8F">
        <w:rPr>
          <w:rStyle w:val="ac"/>
          <w:noProof/>
          <w:lang w:val="ru-RU"/>
        </w:rPr>
        <w:instrText xml:space="preserve"> HYPERLINK \l "_Toc459715130" </w:instrText>
      </w:r>
      <w:r w:rsidRPr="00D21F4B">
        <w:rPr>
          <w:rStyle w:val="ac"/>
          <w:rPrChange w:id="30" w:author="Анастасия" w:date="2019-09-22T21:04:00Z">
            <w:rPr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</w:rPr>
        <w:t>3. Назначение разработки</w:t>
      </w:r>
      <w:r w:rsidR="000912A8" w:rsidRPr="004A6E8F">
        <w:rPr>
          <w:noProof/>
          <w:webHidden/>
        </w:rPr>
        <w:tab/>
      </w:r>
      <w:r w:rsidR="000912A8" w:rsidRPr="004A6E8F">
        <w:rPr>
          <w:noProof/>
          <w:webHidden/>
          <w:lang w:val="ru-RU"/>
        </w:rPr>
        <w:t>4</w:t>
      </w:r>
      <w:r w:rsidRPr="00D21F4B">
        <w:rPr>
          <w:noProof/>
          <w:lang w:val="ru-RU"/>
        </w:rPr>
        <w:fldChar w:fldCharType="end"/>
      </w:r>
    </w:p>
    <w:p w14:paraId="4A504069" w14:textId="77777777" w:rsidR="000912A8" w:rsidRPr="004A6E8F" w:rsidRDefault="00CA22B7" w:rsidP="000912A8">
      <w:pPr>
        <w:pStyle w:val="11"/>
        <w:rPr>
          <w:noProof/>
          <w:lang w:val="ru-RU" w:eastAsia="ru-RU"/>
        </w:rPr>
      </w:pPr>
      <w:r w:rsidRPr="00D21F4B">
        <w:rPr>
          <w:rStyle w:val="ac"/>
          <w:noProof/>
          <w:lang w:val="ru-RU"/>
          <w:rPrChange w:id="31" w:author="Анастасия" w:date="2019-09-22T21:04:00Z">
            <w:rPr>
              <w:rStyle w:val="ac"/>
            </w:rPr>
          </w:rPrChange>
        </w:rPr>
        <w:fldChar w:fldCharType="begin"/>
      </w:r>
      <w:r w:rsidRPr="004A6E8F">
        <w:rPr>
          <w:rStyle w:val="ac"/>
          <w:noProof/>
          <w:lang w:val="ru-RU"/>
        </w:rPr>
        <w:instrText xml:space="preserve"> HYPERLINK \l "_Toc459715131" </w:instrText>
      </w:r>
      <w:r w:rsidRPr="00D21F4B">
        <w:rPr>
          <w:rStyle w:val="ac"/>
          <w:rPrChange w:id="32" w:author="Анастасия" w:date="2019-09-22T21:04:00Z">
            <w:rPr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</w:rPr>
        <w:t>4. Требования к программному изделию</w:t>
      </w:r>
      <w:r w:rsidR="000912A8" w:rsidRPr="004A6E8F">
        <w:rPr>
          <w:noProof/>
          <w:webHidden/>
        </w:rPr>
        <w:tab/>
      </w:r>
      <w:r w:rsidR="000912A8" w:rsidRPr="004A6E8F">
        <w:rPr>
          <w:noProof/>
          <w:webHidden/>
          <w:lang w:val="ru-RU"/>
        </w:rPr>
        <w:t>4</w:t>
      </w:r>
      <w:r w:rsidRPr="00D21F4B">
        <w:rPr>
          <w:noProof/>
          <w:lang w:val="ru-RU"/>
        </w:rPr>
        <w:fldChar w:fldCharType="end"/>
      </w:r>
    </w:p>
    <w:p w14:paraId="03C3DAB5" w14:textId="77777777" w:rsidR="000912A8" w:rsidRPr="004A6E8F" w:rsidRDefault="00CA22B7" w:rsidP="000912A8">
      <w:pPr>
        <w:pStyle w:val="11"/>
        <w:rPr>
          <w:noProof/>
        </w:rPr>
      </w:pPr>
      <w:r w:rsidRPr="00D21F4B">
        <w:rPr>
          <w:rStyle w:val="ac"/>
          <w:noProof/>
          <w:lang w:val="ru-RU"/>
          <w:rPrChange w:id="33" w:author="Анастасия" w:date="2019-09-22T21:04:00Z">
            <w:rPr>
              <w:rStyle w:val="ac"/>
            </w:rPr>
          </w:rPrChange>
        </w:rPr>
        <w:fldChar w:fldCharType="begin"/>
      </w:r>
      <w:r w:rsidRPr="004A6E8F">
        <w:rPr>
          <w:rStyle w:val="ac"/>
          <w:noProof/>
          <w:lang w:val="ru-RU"/>
        </w:rPr>
        <w:instrText xml:space="preserve"> HYPERLINK \l "_Toc459715132" </w:instrText>
      </w:r>
      <w:r w:rsidRPr="00D21F4B">
        <w:rPr>
          <w:rStyle w:val="ac"/>
          <w:rPrChange w:id="34" w:author="Анастасия" w:date="2019-09-22T21:04:00Z">
            <w:rPr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</w:rPr>
        <w:t>5. Требования к программной документации</w:t>
      </w:r>
      <w:r w:rsidR="000912A8" w:rsidRPr="004A6E8F">
        <w:rPr>
          <w:noProof/>
          <w:webHidden/>
        </w:rPr>
        <w:tab/>
      </w:r>
      <w:r w:rsidR="000912A8" w:rsidRPr="004A6E8F">
        <w:rPr>
          <w:noProof/>
          <w:webHidden/>
          <w:lang w:val="ru-RU"/>
        </w:rPr>
        <w:t>6</w:t>
      </w:r>
      <w:r w:rsidRPr="00D21F4B">
        <w:rPr>
          <w:noProof/>
          <w:lang w:val="ru-RU"/>
        </w:rPr>
        <w:fldChar w:fldCharType="end"/>
      </w:r>
    </w:p>
    <w:p w14:paraId="0BAA0E13" w14:textId="77777777" w:rsidR="000912A8" w:rsidRPr="004A6E8F" w:rsidRDefault="00CA22B7" w:rsidP="000912A8">
      <w:pPr>
        <w:pStyle w:val="11"/>
        <w:rPr>
          <w:noProof/>
          <w:lang w:val="ru-RU" w:eastAsia="ru-RU"/>
        </w:rPr>
      </w:pPr>
      <w:r w:rsidRPr="00D21F4B">
        <w:rPr>
          <w:rStyle w:val="ac"/>
          <w:noProof/>
          <w:lang w:val="ru-RU"/>
          <w:rPrChange w:id="35" w:author="Анастасия" w:date="2019-09-22T21:04:00Z">
            <w:rPr>
              <w:rStyle w:val="ac"/>
            </w:rPr>
          </w:rPrChange>
        </w:rPr>
        <w:fldChar w:fldCharType="begin"/>
      </w:r>
      <w:r w:rsidRPr="004A6E8F">
        <w:rPr>
          <w:rStyle w:val="ac"/>
          <w:noProof/>
          <w:lang w:val="ru-RU"/>
        </w:rPr>
        <w:instrText xml:space="preserve"> HYPERLINK \l "_Toc459715133" </w:instrText>
      </w:r>
      <w:r w:rsidRPr="00D21F4B">
        <w:rPr>
          <w:rStyle w:val="ac"/>
          <w:rPrChange w:id="36" w:author="Анастасия" w:date="2019-09-22T21:04:00Z">
            <w:rPr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</w:rPr>
        <w:t>6. Стадии и этапы разработки</w:t>
      </w:r>
      <w:r w:rsidR="000912A8" w:rsidRPr="004A6E8F">
        <w:rPr>
          <w:noProof/>
          <w:webHidden/>
        </w:rPr>
        <w:tab/>
      </w:r>
      <w:r w:rsidR="000912A8" w:rsidRPr="004A6E8F">
        <w:rPr>
          <w:noProof/>
          <w:webHidden/>
          <w:lang w:val="ru-RU"/>
        </w:rPr>
        <w:t>6</w:t>
      </w:r>
      <w:r w:rsidRPr="00D21F4B">
        <w:rPr>
          <w:noProof/>
          <w:lang w:val="ru-RU"/>
        </w:rPr>
        <w:fldChar w:fldCharType="end"/>
      </w:r>
    </w:p>
    <w:p w14:paraId="15EAAAD9" w14:textId="77777777" w:rsidR="000912A8" w:rsidRPr="004A6E8F" w:rsidRDefault="00CA22B7" w:rsidP="000912A8">
      <w:pPr>
        <w:pStyle w:val="11"/>
        <w:rPr>
          <w:noProof/>
          <w:lang w:val="ru-RU" w:eastAsia="ru-RU"/>
        </w:rPr>
      </w:pPr>
      <w:r w:rsidRPr="00D21F4B">
        <w:rPr>
          <w:rStyle w:val="ac"/>
          <w:noProof/>
          <w:lang w:val="ru-RU"/>
          <w:rPrChange w:id="37" w:author="Анастасия" w:date="2019-09-22T21:04:00Z">
            <w:rPr>
              <w:rStyle w:val="ac"/>
            </w:rPr>
          </w:rPrChange>
        </w:rPr>
        <w:fldChar w:fldCharType="begin"/>
      </w:r>
      <w:r w:rsidRPr="004A6E8F">
        <w:rPr>
          <w:rStyle w:val="ac"/>
          <w:noProof/>
          <w:lang w:val="ru-RU"/>
        </w:rPr>
        <w:instrText xml:space="preserve"> HYPERLINK \l "_Toc459715135" </w:instrText>
      </w:r>
      <w:r w:rsidRPr="00D21F4B">
        <w:rPr>
          <w:rStyle w:val="ac"/>
          <w:rPrChange w:id="38" w:author="Анастасия" w:date="2019-09-22T21:04:00Z">
            <w:rPr>
              <w:noProof/>
              <w:lang w:val="ru-RU"/>
            </w:rPr>
          </w:rPrChange>
        </w:rPr>
        <w:fldChar w:fldCharType="separate"/>
      </w:r>
      <w:r w:rsidR="000912A8" w:rsidRPr="004A6E8F">
        <w:rPr>
          <w:rStyle w:val="ac"/>
          <w:noProof/>
          <w:lang w:val="ru-RU"/>
        </w:rPr>
        <w:t>7. Порядок контроля и приемки</w:t>
      </w:r>
      <w:r w:rsidR="000912A8" w:rsidRPr="004A6E8F">
        <w:rPr>
          <w:noProof/>
          <w:webHidden/>
        </w:rPr>
        <w:tab/>
      </w:r>
      <w:r w:rsidR="000912A8" w:rsidRPr="004A6E8F">
        <w:rPr>
          <w:noProof/>
          <w:webHidden/>
          <w:lang w:val="ru-RU"/>
        </w:rPr>
        <w:t>7</w:t>
      </w:r>
      <w:r w:rsidRPr="00D21F4B">
        <w:rPr>
          <w:noProof/>
          <w:lang w:val="ru-RU"/>
        </w:rPr>
        <w:fldChar w:fldCharType="end"/>
      </w:r>
    </w:p>
    <w:p w14:paraId="66A9064B" w14:textId="77777777" w:rsidR="000912A8" w:rsidRPr="004A6E8F" w:rsidRDefault="00CA22B7" w:rsidP="000912A8">
      <w:pPr>
        <w:pStyle w:val="11"/>
        <w:rPr>
          <w:noProof/>
          <w:lang w:val="ru-RU" w:eastAsia="ru-RU"/>
        </w:rPr>
      </w:pPr>
      <w:r w:rsidRPr="00D21F4B">
        <w:rPr>
          <w:rStyle w:val="ac"/>
          <w:noProof/>
          <w:rPrChange w:id="39" w:author="Анастасия" w:date="2019-09-22T21:04:00Z">
            <w:rPr>
              <w:rStyle w:val="ac"/>
            </w:rPr>
          </w:rPrChange>
        </w:rPr>
        <w:fldChar w:fldCharType="begin"/>
      </w:r>
      <w:r w:rsidRPr="004A6E8F">
        <w:rPr>
          <w:rStyle w:val="ac"/>
          <w:noProof/>
        </w:rPr>
        <w:instrText xml:space="preserve"> HYPERLINK \l "_Toc459715136" </w:instrText>
      </w:r>
      <w:r w:rsidRPr="00D21F4B">
        <w:rPr>
          <w:rStyle w:val="ac"/>
          <w:rPrChange w:id="40" w:author="Анастасия" w:date="2019-09-22T21:04:00Z">
            <w:rPr>
              <w:noProof/>
            </w:rPr>
          </w:rPrChange>
        </w:rPr>
        <w:fldChar w:fldCharType="separate"/>
      </w:r>
      <w:r w:rsidR="000912A8" w:rsidRPr="004A6E8F">
        <w:rPr>
          <w:rStyle w:val="ac"/>
          <w:noProof/>
        </w:rPr>
        <w:t>Cписок сокращений</w:t>
      </w:r>
      <w:r w:rsidR="000912A8" w:rsidRPr="004A6E8F">
        <w:rPr>
          <w:noProof/>
          <w:webHidden/>
        </w:rPr>
        <w:tab/>
      </w:r>
      <w:r w:rsidR="000912A8" w:rsidRPr="00D21F4B">
        <w:rPr>
          <w:noProof/>
          <w:webHidden/>
        </w:rPr>
        <w:fldChar w:fldCharType="begin"/>
      </w:r>
      <w:r w:rsidR="000912A8" w:rsidRPr="004A6E8F">
        <w:rPr>
          <w:noProof/>
          <w:webHidden/>
        </w:rPr>
        <w:instrText xml:space="preserve"> PAGEREF _Toc459715136 \h </w:instrText>
      </w:r>
      <w:r w:rsidR="000912A8" w:rsidRPr="00D21F4B">
        <w:rPr>
          <w:noProof/>
          <w:webHidden/>
        </w:rPr>
      </w:r>
      <w:r w:rsidR="000912A8" w:rsidRPr="00D21F4B">
        <w:rPr>
          <w:noProof/>
          <w:webHidden/>
        </w:rPr>
        <w:fldChar w:fldCharType="separate"/>
      </w:r>
      <w:r w:rsidR="000912A8" w:rsidRPr="004A6E8F">
        <w:rPr>
          <w:noProof/>
          <w:webHidden/>
        </w:rPr>
        <w:t>13</w:t>
      </w:r>
      <w:r w:rsidR="000912A8" w:rsidRPr="00D21F4B">
        <w:rPr>
          <w:noProof/>
          <w:webHidden/>
        </w:rPr>
        <w:fldChar w:fldCharType="end"/>
      </w:r>
      <w:r w:rsidRPr="00D21F4B">
        <w:rPr>
          <w:noProof/>
        </w:rPr>
        <w:fldChar w:fldCharType="end"/>
      </w:r>
    </w:p>
    <w:p w14:paraId="7D6365AD" w14:textId="77777777" w:rsidR="000912A8" w:rsidRPr="004A6E8F" w:rsidRDefault="000912A8" w:rsidP="000912A8">
      <w:pPr>
        <w:tabs>
          <w:tab w:val="left" w:pos="3435"/>
          <w:tab w:val="left" w:pos="3540"/>
          <w:tab w:val="left" w:pos="4275"/>
          <w:tab w:val="center" w:pos="4677"/>
          <w:tab w:val="center" w:pos="5243"/>
        </w:tabs>
        <w:rPr>
          <w:rFonts w:ascii="Times New Roman" w:hAnsi="Times New Roman"/>
          <w:sz w:val="24"/>
          <w:szCs w:val="24"/>
        </w:rPr>
      </w:pPr>
      <w:r w:rsidRPr="00361499">
        <w:rPr>
          <w:rFonts w:ascii="Times New Roman" w:hAnsi="Times New Roman"/>
          <w:sz w:val="24"/>
          <w:szCs w:val="24"/>
        </w:rPr>
        <w:fldChar w:fldCharType="end"/>
      </w:r>
      <w:r w:rsidRPr="004A6E8F">
        <w:rPr>
          <w:rFonts w:ascii="Times New Roman" w:hAnsi="Times New Roman"/>
          <w:sz w:val="24"/>
          <w:szCs w:val="24"/>
        </w:rPr>
        <w:br w:type="page"/>
      </w:r>
    </w:p>
    <w:p w14:paraId="69409668" w14:textId="77777777" w:rsidR="000912A8" w:rsidRPr="004A6E8F" w:rsidRDefault="000912A8" w:rsidP="000912A8">
      <w:pPr>
        <w:pStyle w:val="1"/>
        <w:jc w:val="center"/>
        <w:rPr>
          <w:b w:val="0"/>
          <w:sz w:val="24"/>
          <w:szCs w:val="24"/>
        </w:rPr>
      </w:pPr>
      <w:bookmarkStart w:id="41" w:name="_Toc459715128"/>
      <w:r w:rsidRPr="004A6E8F">
        <w:rPr>
          <w:b w:val="0"/>
          <w:sz w:val="24"/>
          <w:szCs w:val="24"/>
        </w:rPr>
        <w:lastRenderedPageBreak/>
        <w:t>1. ВВЕДЕНИЕ</w:t>
      </w:r>
      <w:bookmarkEnd w:id="41"/>
    </w:p>
    <w:p w14:paraId="6DD6F7A8" w14:textId="518F68DD" w:rsidR="000912A8" w:rsidRPr="004A6E8F" w:rsidRDefault="000912A8" w:rsidP="000912A8">
      <w:pPr>
        <w:tabs>
          <w:tab w:val="left" w:pos="510"/>
          <w:tab w:val="left" w:pos="1020"/>
          <w:tab w:val="left" w:pos="1530"/>
          <w:tab w:val="left" w:pos="2040"/>
          <w:tab w:val="left" w:pos="2475"/>
          <w:tab w:val="left" w:pos="2550"/>
          <w:tab w:val="left" w:pos="3060"/>
        </w:tabs>
        <w:spacing w:after="0" w:line="360" w:lineRule="auto"/>
        <w:ind w:firstLine="539"/>
        <w:rPr>
          <w:rFonts w:ascii="Times New Roman" w:hAnsi="Times New Roman"/>
          <w:sz w:val="24"/>
          <w:szCs w:val="24"/>
          <w:rPrChange w:id="4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</w:rPr>
        <w:t xml:space="preserve">1.1. </w:t>
      </w:r>
      <w:r w:rsidRPr="004A6E8F">
        <w:rPr>
          <w:rFonts w:ascii="Times New Roman" w:hAnsi="Times New Roman"/>
          <w:sz w:val="24"/>
          <w:szCs w:val="24"/>
          <w:rPrChange w:id="4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Наименование </w:t>
      </w:r>
      <w:del w:id="44" w:author="Анастасия" w:date="2019-09-18T20:59:00Z">
        <w:r w:rsidRPr="004A6E8F" w:rsidDel="00012AB4">
          <w:rPr>
            <w:rFonts w:ascii="Times New Roman" w:hAnsi="Times New Roman"/>
            <w:sz w:val="24"/>
            <w:szCs w:val="24"/>
            <w:rPrChange w:id="4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</w:delText>
        </w:r>
      </w:del>
      <w:ins w:id="46" w:author="Анастасия" w:date="2019-09-18T20:59:00Z">
        <w:r w:rsidR="00012AB4" w:rsidRPr="004A6E8F">
          <w:rPr>
            <w:rFonts w:ascii="Times New Roman" w:hAnsi="Times New Roman"/>
            <w:sz w:val="24"/>
            <w:szCs w:val="24"/>
            <w:rPrChange w:id="4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ОКР</w:t>
        </w:r>
      </w:ins>
    </w:p>
    <w:p w14:paraId="5B437F97" w14:textId="70F007F5" w:rsidR="00802A5F" w:rsidRPr="004A6E8F" w:rsidRDefault="00802A5F" w:rsidP="00802A5F">
      <w:pPr>
        <w:spacing w:after="0" w:line="360" w:lineRule="auto"/>
        <w:ind w:firstLine="567"/>
        <w:jc w:val="both"/>
        <w:rPr>
          <w:ins w:id="48" w:author="Анастасия" w:date="2019-09-18T20:31:00Z"/>
          <w:rFonts w:ascii="Times New Roman" w:hAnsi="Times New Roman"/>
          <w:sz w:val="24"/>
          <w:szCs w:val="24"/>
          <w:rPrChange w:id="49" w:author="Анастасия" w:date="2019-09-22T21:04:00Z">
            <w:rPr>
              <w:ins w:id="50" w:author="Анастасия" w:date="2019-09-18T20:31:00Z"/>
              <w:rFonts w:ascii="Times New Roman" w:hAnsi="Times New Roman"/>
              <w:sz w:val="26"/>
              <w:szCs w:val="26"/>
            </w:rPr>
          </w:rPrChange>
        </w:rPr>
      </w:pPr>
      <w:ins w:id="51" w:author="Анастасия" w:date="2019-09-18T20:31:00Z">
        <w:r w:rsidRPr="004A6E8F">
          <w:rPr>
            <w:rFonts w:ascii="Times New Roman" w:hAnsi="Times New Roman"/>
            <w:sz w:val="24"/>
            <w:szCs w:val="24"/>
            <w:rPrChange w:id="5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«Разработка и реализация программного обеспечения для обнаружения и распознавания лиц с </w:t>
        </w:r>
      </w:ins>
      <w:ins w:id="53" w:author="Анастасия" w:date="2019-09-18T20:59:00Z">
        <w:r w:rsidR="00012AB4" w:rsidRPr="004A6E8F">
          <w:rPr>
            <w:rFonts w:ascii="Times New Roman" w:hAnsi="Times New Roman"/>
            <w:sz w:val="24"/>
            <w:szCs w:val="24"/>
            <w:rPrChange w:id="5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использованием</w:t>
        </w:r>
      </w:ins>
      <w:ins w:id="55" w:author="Анастасия" w:date="2019-09-18T20:31:00Z">
        <w:r w:rsidRPr="004A6E8F">
          <w:rPr>
            <w:rFonts w:ascii="Times New Roman" w:hAnsi="Times New Roman"/>
            <w:sz w:val="24"/>
            <w:szCs w:val="24"/>
            <w:rPrChange w:id="5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RGBD камеры» (ПО «</w:t>
        </w:r>
        <w:r w:rsidRPr="004A6E8F">
          <w:rPr>
            <w:rFonts w:ascii="Times New Roman" w:hAnsi="Times New Roman"/>
            <w:sz w:val="24"/>
            <w:szCs w:val="24"/>
            <w:u w:val="single"/>
            <w:rPrChange w:id="5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DeepFR</w:t>
        </w:r>
        <w:r w:rsidRPr="004A6E8F">
          <w:rPr>
            <w:rFonts w:ascii="Times New Roman" w:hAnsi="Times New Roman"/>
            <w:sz w:val="24"/>
            <w:szCs w:val="24"/>
            <w:rPrChange w:id="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»).</w:t>
        </w:r>
      </w:ins>
    </w:p>
    <w:p w14:paraId="6AE7ED1A" w14:textId="14780423" w:rsidR="000912A8" w:rsidRPr="004A6E8F" w:rsidDel="00802A5F" w:rsidRDefault="000912A8" w:rsidP="000912A8">
      <w:pPr>
        <w:spacing w:after="0" w:line="360" w:lineRule="auto"/>
        <w:ind w:firstLine="567"/>
        <w:jc w:val="both"/>
        <w:rPr>
          <w:del w:id="59" w:author="Анастасия" w:date="2019-09-18T20:31:00Z"/>
          <w:rFonts w:ascii="Times New Roman" w:hAnsi="Times New Roman"/>
          <w:sz w:val="24"/>
          <w:szCs w:val="24"/>
          <w:rPrChange w:id="60" w:author="Анастасия" w:date="2019-09-22T21:04:00Z">
            <w:rPr>
              <w:del w:id="61" w:author="Анастасия" w:date="2019-09-18T20:31:00Z"/>
              <w:rFonts w:ascii="Times New Roman" w:hAnsi="Times New Roman"/>
              <w:sz w:val="26"/>
              <w:szCs w:val="26"/>
            </w:rPr>
          </w:rPrChange>
        </w:rPr>
      </w:pPr>
      <w:del w:id="62" w:author="Анастасия" w:date="2019-09-18T20:31:00Z">
        <w:r w:rsidRPr="004A6E8F" w:rsidDel="00802A5F">
          <w:rPr>
            <w:rFonts w:ascii="Times New Roman" w:hAnsi="Times New Roman"/>
            <w:sz w:val="24"/>
            <w:szCs w:val="24"/>
            <w:rPrChange w:id="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 «Разработка и реализация программного обеспечения для распознавания лиц на групповых фотографиях» (ПО «</w:delText>
        </w:r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64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  <w:r w:rsidRPr="004A6E8F" w:rsidDel="00802A5F">
          <w:rPr>
            <w:rFonts w:ascii="Times New Roman" w:hAnsi="Times New Roman"/>
            <w:sz w:val="24"/>
            <w:szCs w:val="24"/>
            <w:rPrChange w:id="6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»).</w:delText>
        </w:r>
      </w:del>
    </w:p>
    <w:p w14:paraId="5E7FEF10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6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6D0312F3" w14:textId="77777777" w:rsidR="000912A8" w:rsidRPr="004A6E8F" w:rsidRDefault="000912A8" w:rsidP="000912A8">
      <w:pPr>
        <w:spacing w:after="0" w:line="360" w:lineRule="auto"/>
        <w:ind w:firstLine="540"/>
        <w:rPr>
          <w:rFonts w:ascii="Times New Roman" w:hAnsi="Times New Roman"/>
          <w:sz w:val="24"/>
          <w:szCs w:val="24"/>
          <w:rPrChange w:id="6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1.2. Краткая характеристика области применения</w:t>
      </w:r>
    </w:p>
    <w:p w14:paraId="6A4AF00E" w14:textId="078F4535" w:rsidR="00802A5F" w:rsidRPr="004A6E8F" w:rsidRDefault="00802A5F" w:rsidP="00802A5F">
      <w:pPr>
        <w:tabs>
          <w:tab w:val="left" w:pos="4050"/>
        </w:tabs>
        <w:spacing w:after="0" w:line="360" w:lineRule="auto"/>
        <w:ind w:firstLine="567"/>
        <w:jc w:val="both"/>
        <w:rPr>
          <w:ins w:id="69" w:author="Анастасия" w:date="2019-09-18T20:32:00Z"/>
          <w:rFonts w:ascii="Times New Roman" w:hAnsi="Times New Roman"/>
          <w:sz w:val="24"/>
          <w:szCs w:val="24"/>
          <w:rPrChange w:id="70" w:author="Анастасия" w:date="2019-09-22T21:04:00Z">
            <w:rPr>
              <w:ins w:id="71" w:author="Анастасия" w:date="2019-09-18T20:32:00Z"/>
              <w:rFonts w:ascii="Times New Roman" w:hAnsi="Times New Roman"/>
              <w:sz w:val="26"/>
              <w:szCs w:val="26"/>
            </w:rPr>
          </w:rPrChange>
        </w:rPr>
      </w:pPr>
      <w:ins w:id="72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7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Объектом автоматизации является задача распознавания лиц в области компьютерного зрения. </w:t>
        </w:r>
        <w:r w:rsidRPr="004A6E8F">
          <w:rPr>
            <w:rFonts w:ascii="Times New Roman" w:hAnsi="Times New Roman"/>
            <w:sz w:val="24"/>
            <w:szCs w:val="24"/>
            <w:rPrChange w:id="74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 xml:space="preserve">Проблема состоит в идентификации людей, представленных на </w:t>
        </w:r>
      </w:ins>
      <w:ins w:id="75" w:author="Анастасия" w:date="2019-09-22T20:11:00Z">
        <w:r w:rsidR="0031727D" w:rsidRPr="004A6E8F">
          <w:rPr>
            <w:rFonts w:ascii="Times New Roman" w:hAnsi="Times New Roman"/>
            <w:sz w:val="24"/>
            <w:szCs w:val="24"/>
            <w:rPrChange w:id="7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видео</w:t>
        </w:r>
      </w:ins>
      <w:ins w:id="77" w:author="Анастасия" w:date="2019-09-18T20:32:00Z">
        <w:r w:rsidR="0031727D" w:rsidRPr="004A6E8F">
          <w:rPr>
            <w:rFonts w:ascii="Times New Roman" w:hAnsi="Times New Roman"/>
            <w:sz w:val="24"/>
            <w:szCs w:val="24"/>
            <w:rPrChange w:id="7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, сделанном </w:t>
        </w:r>
        <w:r w:rsidRPr="004A6E8F">
          <w:rPr>
            <w:rFonts w:ascii="Times New Roman" w:hAnsi="Times New Roman"/>
            <w:sz w:val="24"/>
            <w:szCs w:val="24"/>
            <w:rPrChange w:id="79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>с помощью RGBD камеры</w:t>
        </w:r>
        <w:r w:rsidRPr="004A6E8F">
          <w:rPr>
            <w:rFonts w:ascii="Times New Roman" w:hAnsi="Times New Roman"/>
            <w:sz w:val="24"/>
            <w:szCs w:val="24"/>
            <w:rPrChange w:id="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. ПО «</w:t>
        </w:r>
        <w:r w:rsidRPr="004A6E8F">
          <w:rPr>
            <w:rFonts w:ascii="Times New Roman" w:hAnsi="Times New Roman"/>
            <w:sz w:val="24"/>
            <w:szCs w:val="24"/>
            <w:u w:val="single"/>
            <w:rPrChange w:id="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DeepFR</w:t>
        </w:r>
        <w:r w:rsidRPr="004A6E8F">
          <w:rPr>
            <w:rFonts w:ascii="Times New Roman" w:hAnsi="Times New Roman"/>
            <w:sz w:val="24"/>
            <w:szCs w:val="24"/>
            <w:rPrChange w:id="8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» должно решать обозначенную пр</w:t>
        </w:r>
        <w:r w:rsidR="00012AB4" w:rsidRPr="004A6E8F">
          <w:rPr>
            <w:rFonts w:ascii="Times New Roman" w:hAnsi="Times New Roman"/>
            <w:sz w:val="24"/>
            <w:szCs w:val="24"/>
            <w:rPrChange w:id="8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облему</w:t>
        </w:r>
      </w:ins>
      <w:ins w:id="84" w:author="Анастасия" w:date="2019-09-22T20:31:00Z">
        <w:r w:rsidR="00D1408C" w:rsidRPr="004A6E8F">
          <w:rPr>
            <w:rFonts w:ascii="Times New Roman" w:hAnsi="Times New Roman"/>
            <w:sz w:val="24"/>
            <w:szCs w:val="24"/>
            <w:rPrChange w:id="8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-</w:t>
        </w:r>
      </w:ins>
      <w:ins w:id="86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8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88" w:author="Анастасия" w:date="2019-09-22T20:30:00Z">
        <w:r w:rsidR="00D1408C" w:rsidRPr="004A6E8F">
          <w:rPr>
            <w:rFonts w:ascii="Times New Roman" w:hAnsi="Times New Roman"/>
            <w:sz w:val="24"/>
            <w:szCs w:val="24"/>
            <w:rPrChange w:id="8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должна быть написана программа, при запуске которой начнется </w:t>
        </w:r>
      </w:ins>
      <w:ins w:id="90" w:author="Анастасия" w:date="2019-09-22T20:31:00Z">
        <w:r w:rsidR="00B85DCD">
          <w:rPr>
            <w:rFonts w:ascii="Times New Roman" w:hAnsi="Times New Roman"/>
            <w:sz w:val="24"/>
            <w:szCs w:val="24"/>
          </w:rPr>
          <w:t>считывание данных с RGB</w:t>
        </w:r>
        <w:r w:rsidR="00D1408C" w:rsidRPr="004A6E8F">
          <w:rPr>
            <w:rFonts w:ascii="Times New Roman" w:hAnsi="Times New Roman"/>
            <w:sz w:val="24"/>
            <w:szCs w:val="24"/>
            <w:rPrChange w:id="9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 камеры для распознавания лиц в режиме реального времени</w:t>
        </w:r>
      </w:ins>
      <w:ins w:id="92" w:author="Анастасия" w:date="2019-09-22T20:32:00Z">
        <w:r w:rsidR="00D1408C" w:rsidRPr="004A6E8F">
          <w:rPr>
            <w:rFonts w:ascii="Times New Roman" w:hAnsi="Times New Roman"/>
            <w:sz w:val="24"/>
            <w:szCs w:val="24"/>
            <w:rPrChange w:id="9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; должен быть реализован пользовательск</w:t>
        </w:r>
        <w:r w:rsidR="004A6E8F">
          <w:rPr>
            <w:rFonts w:ascii="Times New Roman" w:hAnsi="Times New Roman"/>
            <w:sz w:val="24"/>
            <w:szCs w:val="24"/>
          </w:rPr>
          <w:t>ий интерфейс для добавления лиц</w:t>
        </w:r>
        <w:r w:rsidR="00D1408C" w:rsidRPr="004A6E8F">
          <w:rPr>
            <w:rFonts w:ascii="Times New Roman" w:hAnsi="Times New Roman"/>
            <w:sz w:val="24"/>
            <w:szCs w:val="24"/>
            <w:rPrChange w:id="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в базу данных для распознавания.</w:t>
        </w:r>
      </w:ins>
    </w:p>
    <w:p w14:paraId="29FAE1D3" w14:textId="6240C824" w:rsidR="000912A8" w:rsidRPr="004A6E8F" w:rsidDel="00802A5F" w:rsidRDefault="000912A8" w:rsidP="000912A8">
      <w:pPr>
        <w:tabs>
          <w:tab w:val="left" w:pos="4050"/>
        </w:tabs>
        <w:spacing w:after="0" w:line="360" w:lineRule="auto"/>
        <w:ind w:firstLine="567"/>
        <w:jc w:val="both"/>
        <w:rPr>
          <w:del w:id="95" w:author="Анастасия" w:date="2019-09-18T20:32:00Z"/>
          <w:rFonts w:ascii="Times New Roman" w:hAnsi="Times New Roman"/>
          <w:sz w:val="24"/>
          <w:szCs w:val="24"/>
          <w:rPrChange w:id="96" w:author="Анастасия" w:date="2019-09-22T21:04:00Z">
            <w:rPr>
              <w:del w:id="97" w:author="Анастасия" w:date="2019-09-18T20:32:00Z"/>
              <w:rFonts w:ascii="Times New Roman" w:hAnsi="Times New Roman"/>
              <w:sz w:val="26"/>
              <w:szCs w:val="26"/>
            </w:rPr>
          </w:rPrChange>
        </w:rPr>
      </w:pPr>
      <w:del w:id="98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Объектом автоматизации является задача распознавания лиц в области компьютерного зрения. Проблема состоит в идентификации людей, представленных на групповой фотографии. ПО «</w:delText>
        </w:r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100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  <w:r w:rsidRPr="004A6E8F" w:rsidDel="00802A5F">
          <w:rPr>
            <w:rFonts w:ascii="Times New Roman" w:hAnsi="Times New Roman"/>
            <w:sz w:val="24"/>
            <w:szCs w:val="24"/>
            <w:rPrChange w:id="1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должно решать обозначенную проблему, должно быть реализовано как клиент-серверное приложение, доступ к которому осуществляется посредством </w:delText>
        </w:r>
        <w:r w:rsidRPr="004A6E8F" w:rsidDel="00802A5F">
          <w:rPr>
            <w:rFonts w:ascii="Times New Roman" w:hAnsi="Times New Roman"/>
            <w:sz w:val="24"/>
            <w:szCs w:val="24"/>
            <w:lang w:val="en-US"/>
            <w:rPrChange w:id="10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802A5F">
          <w:rPr>
            <w:rFonts w:ascii="Times New Roman" w:hAnsi="Times New Roman"/>
            <w:sz w:val="24"/>
            <w:szCs w:val="24"/>
            <w:rPrChange w:id="10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-интерфейса.</w:delText>
        </w:r>
      </w:del>
    </w:p>
    <w:p w14:paraId="18B624B6" w14:textId="77777777" w:rsidR="000912A8" w:rsidRPr="004A6E8F" w:rsidDel="0031727D" w:rsidRDefault="000912A8" w:rsidP="000912A8">
      <w:pPr>
        <w:tabs>
          <w:tab w:val="left" w:pos="4050"/>
        </w:tabs>
        <w:spacing w:after="0" w:line="360" w:lineRule="auto"/>
        <w:ind w:firstLine="567"/>
        <w:jc w:val="both"/>
        <w:rPr>
          <w:del w:id="104" w:author="Анастасия" w:date="2019-09-22T20:12:00Z"/>
          <w:rFonts w:ascii="Times New Roman" w:hAnsi="Times New Roman"/>
          <w:sz w:val="24"/>
          <w:szCs w:val="24"/>
          <w:rPrChange w:id="105" w:author="Анастасия" w:date="2019-09-22T21:04:00Z">
            <w:rPr>
              <w:del w:id="106" w:author="Анастасия" w:date="2019-09-22T20:12:00Z"/>
              <w:rFonts w:ascii="Times New Roman" w:hAnsi="Times New Roman"/>
              <w:sz w:val="26"/>
              <w:szCs w:val="26"/>
            </w:rPr>
          </w:rPrChange>
        </w:rPr>
      </w:pPr>
    </w:p>
    <w:p w14:paraId="1EAB116B" w14:textId="77777777" w:rsidR="000912A8" w:rsidRPr="004A6E8F" w:rsidRDefault="000912A8">
      <w:pPr>
        <w:tabs>
          <w:tab w:val="left" w:pos="4050"/>
        </w:tabs>
        <w:spacing w:after="0" w:line="360" w:lineRule="auto"/>
        <w:jc w:val="both"/>
        <w:rPr>
          <w:rFonts w:ascii="Times New Roman" w:hAnsi="Times New Roman"/>
          <w:sz w:val="24"/>
          <w:szCs w:val="24"/>
          <w:rPrChange w:id="10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pPrChange w:id="108" w:author="Анастасия" w:date="2019-09-22T20:12:00Z">
          <w:pPr>
            <w:tabs>
              <w:tab w:val="left" w:pos="4050"/>
            </w:tabs>
            <w:spacing w:after="0" w:line="360" w:lineRule="auto"/>
            <w:ind w:firstLine="567"/>
            <w:jc w:val="both"/>
          </w:pPr>
        </w:pPrChange>
      </w:pPr>
    </w:p>
    <w:p w14:paraId="23C7EB4C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109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110" w:name="_Toc459715129"/>
      <w:r w:rsidRPr="004A6E8F">
        <w:rPr>
          <w:b w:val="0"/>
          <w:sz w:val="24"/>
          <w:szCs w:val="24"/>
          <w:rPrChange w:id="111" w:author="Анастасия" w:date="2019-09-22T21:04:00Z">
            <w:rPr>
              <w:b w:val="0"/>
              <w:sz w:val="26"/>
              <w:szCs w:val="26"/>
            </w:rPr>
          </w:rPrChange>
        </w:rPr>
        <w:t>2. ОСНОВАНИЯ ДЛЯ РАЗРАБОТКИ</w:t>
      </w:r>
      <w:bookmarkEnd w:id="110"/>
    </w:p>
    <w:p w14:paraId="479A89A4" w14:textId="30003506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Основание для выполнения </w:t>
      </w:r>
      <w:del w:id="114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НИР </w:delText>
        </w:r>
      </w:del>
      <w:ins w:id="116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1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</w:t>
        </w:r>
      </w:ins>
      <w:r w:rsidRPr="004A6E8F">
        <w:rPr>
          <w:rFonts w:ascii="Times New Roman" w:hAnsi="Times New Roman"/>
          <w:sz w:val="24"/>
          <w:szCs w:val="24"/>
          <w:rPrChange w:id="11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спецсеминар (</w:t>
      </w:r>
      <w:ins w:id="119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1</w:t>
        </w:r>
      </w:ins>
      <w:del w:id="121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2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12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семестр) в рамках направления подготовки 09.04.03 «Прикладная информатика» по профилю программы магистратуры: «Прикладная информатика в области принятия решений».</w:t>
      </w:r>
    </w:p>
    <w:p w14:paraId="0E9F39EA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2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Заказчик: Кафедра информатики и автоматизации научных исследований института информационных технологий, математики и механики Федерального государственного автономного образовательного учреждения высшего образования «Национальный исследовательский Нижегородский государственный университет им. Н.И. Лобачевского».</w:t>
      </w:r>
    </w:p>
    <w:p w14:paraId="0D7D779D" w14:textId="572163B4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2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2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Исполнитель: группа студентов магистрантов </w:t>
      </w:r>
      <w:del w:id="128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первого </w:delText>
        </w:r>
      </w:del>
      <w:ins w:id="130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3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второго </w:t>
        </w:r>
      </w:ins>
      <w:r w:rsidRPr="004A6E8F">
        <w:rPr>
          <w:rFonts w:ascii="Times New Roman" w:hAnsi="Times New Roman"/>
          <w:sz w:val="24"/>
          <w:szCs w:val="24"/>
          <w:rPrChange w:id="13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года обучения:</w:t>
      </w:r>
    </w:p>
    <w:p w14:paraId="21627EF4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3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Годовицын Максим, </w:t>
      </w:r>
    </w:p>
    <w:p w14:paraId="5AAD23F7" w14:textId="36FACAE8" w:rsidR="000912A8" w:rsidRPr="004A6E8F" w:rsidRDefault="00802A5F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3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136" w:author="Анастасия" w:date="2019-09-18T20:32:00Z">
        <w:r w:rsidRPr="004A6E8F">
          <w:rPr>
            <w:rFonts w:ascii="Times New Roman" w:hAnsi="Times New Roman"/>
            <w:sz w:val="24"/>
            <w:szCs w:val="24"/>
            <w:rPrChange w:id="13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Пронина Анастасия</w:t>
        </w:r>
      </w:ins>
      <w:del w:id="138" w:author="Анастасия" w:date="2019-09-18T20:32:00Z">
        <w:r w:rsidR="000912A8" w:rsidRPr="004A6E8F" w:rsidDel="00802A5F">
          <w:rPr>
            <w:rFonts w:ascii="Times New Roman" w:hAnsi="Times New Roman"/>
            <w:sz w:val="24"/>
            <w:szCs w:val="24"/>
            <w:rPrChange w:id="13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Баландина Софья</w:delText>
        </w:r>
      </w:del>
      <w:r w:rsidR="000912A8" w:rsidRPr="004A6E8F">
        <w:rPr>
          <w:rFonts w:ascii="Times New Roman" w:hAnsi="Times New Roman"/>
          <w:sz w:val="24"/>
          <w:szCs w:val="24"/>
          <w:rPrChange w:id="14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, </w:t>
      </w:r>
    </w:p>
    <w:p w14:paraId="3F49A5F4" w14:textId="11899D3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4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142" w:author="Анастасия" w:date="2019-09-18T20:32:00Z">
        <w:r w:rsidRPr="004A6E8F" w:rsidDel="00802A5F">
          <w:rPr>
            <w:rFonts w:ascii="Times New Roman" w:hAnsi="Times New Roman"/>
            <w:sz w:val="24"/>
            <w:szCs w:val="24"/>
            <w:rPrChange w:id="14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Ковалева Ирина</w:delText>
        </w:r>
      </w:del>
      <w:ins w:id="144" w:author="Анастасия" w:date="2019-09-18T20:32:00Z">
        <w:r w:rsidR="00802A5F" w:rsidRPr="004A6E8F">
          <w:rPr>
            <w:rFonts w:ascii="Times New Roman" w:hAnsi="Times New Roman"/>
            <w:sz w:val="24"/>
            <w:szCs w:val="24"/>
            <w:rPrChange w:id="14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Прохоров Александр</w:t>
        </w:r>
      </w:ins>
      <w:r w:rsidRPr="004A6E8F">
        <w:rPr>
          <w:rFonts w:ascii="Times New Roman" w:hAnsi="Times New Roman"/>
          <w:sz w:val="24"/>
          <w:szCs w:val="24"/>
          <w:rPrChange w:id="14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</w:t>
      </w:r>
    </w:p>
    <w:p w14:paraId="077058B6" w14:textId="12F8B831" w:rsidR="000912A8" w:rsidRPr="004A6E8F" w:rsidRDefault="00802A5F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4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148" w:author="Анастасия" w:date="2019-09-18T20:33:00Z">
        <w:r w:rsidRPr="004A6E8F">
          <w:rPr>
            <w:rFonts w:ascii="Times New Roman" w:hAnsi="Times New Roman"/>
            <w:sz w:val="24"/>
            <w:szCs w:val="24"/>
            <w:rPrChange w:id="14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Толич Александр</w:t>
        </w:r>
      </w:ins>
      <w:del w:id="150" w:author="Анастасия" w:date="2019-09-18T20:33:00Z">
        <w:r w:rsidR="000912A8" w:rsidRPr="004A6E8F" w:rsidDel="00802A5F">
          <w:rPr>
            <w:rFonts w:ascii="Times New Roman" w:hAnsi="Times New Roman"/>
            <w:sz w:val="24"/>
            <w:szCs w:val="24"/>
            <w:rPrChange w:id="15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Лобанкина Ксения</w:delText>
        </w:r>
      </w:del>
      <w:r w:rsidR="000912A8" w:rsidRPr="004A6E8F">
        <w:rPr>
          <w:rFonts w:ascii="Times New Roman" w:hAnsi="Times New Roman"/>
          <w:sz w:val="24"/>
          <w:szCs w:val="24"/>
          <w:rPrChange w:id="15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</w:t>
      </w:r>
    </w:p>
    <w:p w14:paraId="7C07F423" w14:textId="37027966" w:rsidR="000912A8" w:rsidRPr="004A6E8F" w:rsidDel="00802A5F" w:rsidRDefault="000912A8" w:rsidP="000912A8">
      <w:pPr>
        <w:spacing w:after="0" w:line="360" w:lineRule="auto"/>
        <w:ind w:firstLine="567"/>
        <w:jc w:val="both"/>
        <w:rPr>
          <w:del w:id="153" w:author="Анастасия" w:date="2019-09-18T20:33:00Z"/>
          <w:rFonts w:ascii="Times New Roman" w:hAnsi="Times New Roman"/>
          <w:sz w:val="24"/>
          <w:szCs w:val="24"/>
          <w:rPrChange w:id="154" w:author="Анастасия" w:date="2019-09-22T21:04:00Z">
            <w:rPr>
              <w:del w:id="155" w:author="Анастасия" w:date="2019-09-18T20:33:00Z"/>
              <w:rFonts w:ascii="Times New Roman" w:hAnsi="Times New Roman"/>
              <w:sz w:val="26"/>
              <w:szCs w:val="26"/>
            </w:rPr>
          </w:rPrChange>
        </w:rPr>
      </w:pPr>
      <w:del w:id="156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15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Прохоров Александр,</w:delText>
        </w:r>
      </w:del>
    </w:p>
    <w:p w14:paraId="582DE17E" w14:textId="6B2CCFB5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5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159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16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Толич Александр</w:delText>
        </w:r>
      </w:del>
      <w:ins w:id="161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rPrChange w:id="16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Филатова Анастасия</w:t>
        </w:r>
      </w:ins>
      <w:r w:rsidRPr="004A6E8F">
        <w:rPr>
          <w:rFonts w:ascii="Times New Roman" w:hAnsi="Times New Roman"/>
          <w:sz w:val="24"/>
          <w:szCs w:val="24"/>
          <w:rPrChange w:id="16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</w:t>
      </w:r>
    </w:p>
    <w:p w14:paraId="7330857F" w14:textId="3301F47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6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6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Начало разработки – начало </w:t>
      </w:r>
      <w:ins w:id="166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rPrChange w:id="16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1</w:t>
        </w:r>
      </w:ins>
      <w:del w:id="168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rPrChange w:id="1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r w:rsidRPr="004A6E8F">
        <w:rPr>
          <w:rFonts w:ascii="Times New Roman" w:hAnsi="Times New Roman"/>
          <w:sz w:val="24"/>
          <w:szCs w:val="24"/>
          <w:rPrChange w:id="17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-го семестра обучения согласно учебно</w:t>
      </w:r>
      <w:ins w:id="171" w:author="Анастасия" w:date="2019-09-18T21:00:00Z">
        <w:r w:rsidR="00012AB4" w:rsidRPr="004A6E8F">
          <w:rPr>
            <w:rFonts w:ascii="Times New Roman" w:hAnsi="Times New Roman"/>
            <w:sz w:val="24"/>
            <w:szCs w:val="24"/>
            <w:rPrChange w:id="1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го</w:t>
        </w:r>
      </w:ins>
      <w:del w:id="173" w:author="Анастасия" w:date="2019-09-18T21:00:00Z">
        <w:r w:rsidRPr="004A6E8F" w:rsidDel="00012AB4">
          <w:rPr>
            <w:rFonts w:ascii="Times New Roman" w:hAnsi="Times New Roman"/>
            <w:sz w:val="24"/>
            <w:szCs w:val="24"/>
            <w:rPrChange w:id="1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му</w:delText>
        </w:r>
      </w:del>
      <w:r w:rsidRPr="004A6E8F">
        <w:rPr>
          <w:rFonts w:ascii="Times New Roman" w:hAnsi="Times New Roman"/>
          <w:sz w:val="24"/>
          <w:szCs w:val="24"/>
          <w:rPrChange w:id="17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план</w:t>
      </w:r>
      <w:ins w:id="176" w:author="Анастасия" w:date="2019-09-18T21:00:00Z">
        <w:r w:rsidR="00012AB4" w:rsidRPr="004A6E8F">
          <w:rPr>
            <w:rFonts w:ascii="Times New Roman" w:hAnsi="Times New Roman"/>
            <w:sz w:val="24"/>
            <w:szCs w:val="24"/>
            <w:rPrChange w:id="17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а</w:t>
        </w:r>
      </w:ins>
      <w:del w:id="178" w:author="Анастасия" w:date="2019-09-18T21:00:00Z">
        <w:r w:rsidRPr="004A6E8F" w:rsidDel="00012AB4">
          <w:rPr>
            <w:rFonts w:ascii="Times New Roman" w:hAnsi="Times New Roman"/>
            <w:sz w:val="24"/>
            <w:szCs w:val="24"/>
            <w:rPrChange w:id="17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у</w:delText>
        </w:r>
      </w:del>
      <w:r w:rsidRPr="004A6E8F">
        <w:rPr>
          <w:rFonts w:ascii="Times New Roman" w:hAnsi="Times New Roman"/>
          <w:sz w:val="24"/>
          <w:szCs w:val="24"/>
          <w:rPrChange w:id="18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по программе магистратуры 09.04.03.</w:t>
      </w:r>
    </w:p>
    <w:p w14:paraId="277E5A77" w14:textId="1CA7DB6C" w:rsidR="000912A8" w:rsidRPr="004A6E8F" w:rsidRDefault="000912A8" w:rsidP="000912A8">
      <w:pPr>
        <w:spacing w:after="0" w:line="360" w:lineRule="auto"/>
        <w:ind w:firstLine="567"/>
        <w:jc w:val="both"/>
        <w:rPr>
          <w:ins w:id="181" w:author="Анастасия" w:date="2019-09-22T20:12:00Z"/>
          <w:rFonts w:ascii="Times New Roman" w:hAnsi="Times New Roman"/>
          <w:sz w:val="24"/>
          <w:szCs w:val="24"/>
          <w:rPrChange w:id="182" w:author="Анастасия" w:date="2019-09-22T21:04:00Z">
            <w:rPr>
              <w:ins w:id="183" w:author="Анастасия" w:date="2019-09-22T20:12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8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Окончание разработки – </w:t>
      </w:r>
      <w:ins w:id="185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highlight w:val="yellow"/>
            <w:rPrChange w:id="186" w:author="Анастасия" w:date="2019-09-22T21:05:00Z">
              <w:rPr>
                <w:rFonts w:ascii="Times New Roman" w:hAnsi="Times New Roman"/>
                <w:sz w:val="26"/>
                <w:szCs w:val="26"/>
              </w:rPr>
            </w:rPrChange>
          </w:rPr>
          <w:t>27</w:t>
        </w:r>
      </w:ins>
      <w:del w:id="187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188" w:author="Анастасия" w:date="2019-09-22T21:05:00Z">
              <w:rPr>
                <w:rFonts w:ascii="Times New Roman" w:hAnsi="Times New Roman"/>
                <w:sz w:val="26"/>
                <w:szCs w:val="26"/>
              </w:rPr>
            </w:rPrChange>
          </w:rPr>
          <w:delText>28</w:delText>
        </w:r>
      </w:del>
      <w:r w:rsidRPr="004A6E8F">
        <w:rPr>
          <w:rFonts w:ascii="Times New Roman" w:hAnsi="Times New Roman"/>
          <w:sz w:val="24"/>
          <w:szCs w:val="24"/>
          <w:highlight w:val="yellow"/>
          <w:rPrChange w:id="189" w:author="Анастасия" w:date="2019-09-22T21:05:00Z">
            <w:rPr>
              <w:rFonts w:ascii="Times New Roman" w:hAnsi="Times New Roman"/>
              <w:sz w:val="26"/>
              <w:szCs w:val="26"/>
            </w:rPr>
          </w:rPrChange>
        </w:rPr>
        <w:t>.</w:t>
      </w:r>
      <w:ins w:id="190" w:author="Анастасия" w:date="2019-09-18T20:33:00Z">
        <w:r w:rsidR="00802A5F" w:rsidRPr="004A6E8F">
          <w:rPr>
            <w:rFonts w:ascii="Times New Roman" w:hAnsi="Times New Roman"/>
            <w:sz w:val="24"/>
            <w:szCs w:val="24"/>
            <w:highlight w:val="yellow"/>
            <w:rPrChange w:id="191" w:author="Анастасия" w:date="2019-09-22T21:05:00Z">
              <w:rPr>
                <w:rFonts w:ascii="Times New Roman" w:hAnsi="Times New Roman"/>
                <w:sz w:val="26"/>
                <w:szCs w:val="26"/>
              </w:rPr>
            </w:rPrChange>
          </w:rPr>
          <w:t>12</w:t>
        </w:r>
      </w:ins>
      <w:del w:id="192" w:author="Анастасия" w:date="2019-09-18T20:33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193" w:author="Анастасия" w:date="2019-09-22T21:05:00Z">
              <w:rPr>
                <w:rFonts w:ascii="Times New Roman" w:hAnsi="Times New Roman"/>
                <w:sz w:val="26"/>
                <w:szCs w:val="26"/>
              </w:rPr>
            </w:rPrChange>
          </w:rPr>
          <w:delText>05</w:delText>
        </w:r>
      </w:del>
      <w:r w:rsidRPr="004A6E8F">
        <w:rPr>
          <w:rFonts w:ascii="Times New Roman" w:hAnsi="Times New Roman"/>
          <w:sz w:val="24"/>
          <w:szCs w:val="24"/>
          <w:highlight w:val="yellow"/>
          <w:rPrChange w:id="194" w:author="Анастасия" w:date="2019-09-22T21:05:00Z">
            <w:rPr>
              <w:rFonts w:ascii="Times New Roman" w:hAnsi="Times New Roman"/>
              <w:sz w:val="26"/>
              <w:szCs w:val="26"/>
            </w:rPr>
          </w:rPrChange>
        </w:rPr>
        <w:t>.2019</w:t>
      </w:r>
    </w:p>
    <w:p w14:paraId="2182386A" w14:textId="77777777" w:rsidR="0031727D" w:rsidRPr="004A6E8F" w:rsidRDefault="0031727D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9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5614E7D" w14:textId="77777777" w:rsidR="000912A8" w:rsidRDefault="000912A8" w:rsidP="000912A8">
      <w:pPr>
        <w:spacing w:after="0" w:line="360" w:lineRule="auto"/>
        <w:ind w:firstLine="567"/>
        <w:jc w:val="both"/>
        <w:rPr>
          <w:ins w:id="196" w:author="Анастасия" w:date="2019-09-22T21:05:00Z"/>
          <w:rFonts w:ascii="Times New Roman" w:hAnsi="Times New Roman"/>
          <w:sz w:val="24"/>
          <w:szCs w:val="24"/>
        </w:rPr>
      </w:pPr>
    </w:p>
    <w:p w14:paraId="5CE7FFD2" w14:textId="77777777" w:rsidR="004A6E8F" w:rsidRDefault="004A6E8F" w:rsidP="000912A8">
      <w:pPr>
        <w:spacing w:after="0" w:line="360" w:lineRule="auto"/>
        <w:ind w:firstLine="567"/>
        <w:jc w:val="both"/>
        <w:rPr>
          <w:ins w:id="197" w:author="Анастасия" w:date="2019-09-22T21:05:00Z"/>
          <w:rFonts w:ascii="Times New Roman" w:hAnsi="Times New Roman"/>
          <w:sz w:val="24"/>
          <w:szCs w:val="24"/>
        </w:rPr>
      </w:pPr>
    </w:p>
    <w:p w14:paraId="4B4E1054" w14:textId="77777777" w:rsidR="004A6E8F" w:rsidRPr="004A6E8F" w:rsidRDefault="004A6E8F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9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710CE148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199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200" w:name="_Toc459715130"/>
      <w:r w:rsidRPr="004A6E8F">
        <w:rPr>
          <w:b w:val="0"/>
          <w:sz w:val="24"/>
          <w:szCs w:val="24"/>
          <w:rPrChange w:id="201" w:author="Анастасия" w:date="2019-09-22T21:04:00Z">
            <w:rPr>
              <w:b w:val="0"/>
              <w:sz w:val="26"/>
              <w:szCs w:val="26"/>
            </w:rPr>
          </w:rPrChange>
        </w:rPr>
        <w:lastRenderedPageBreak/>
        <w:t>3. НАЗНАЧЕНИЕ РАЗРАБОТКИ</w:t>
      </w:r>
      <w:bookmarkEnd w:id="200"/>
    </w:p>
    <w:p w14:paraId="64DD649D" w14:textId="49982665" w:rsidR="00D1408C" w:rsidRPr="004A6E8F" w:rsidRDefault="000912A8">
      <w:pPr>
        <w:ind w:firstLine="720"/>
        <w:jc w:val="both"/>
        <w:rPr>
          <w:rFonts w:ascii="Times New Roman" w:hAnsi="Times New Roman"/>
          <w:sz w:val="24"/>
          <w:szCs w:val="24"/>
          <w:rPrChange w:id="20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0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Требуется </w:t>
      </w:r>
      <w:ins w:id="204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0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</w:t>
        </w:r>
      </w:ins>
      <w:del w:id="206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lang w:val="en-US"/>
            <w:rPrChange w:id="20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D1408C">
          <w:rPr>
            <w:rFonts w:ascii="Times New Roman" w:hAnsi="Times New Roman"/>
            <w:sz w:val="24"/>
            <w:szCs w:val="24"/>
            <w:rPrChange w:id="20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-сервис</w:delText>
        </w:r>
      </w:del>
      <w:r w:rsidRPr="004A6E8F">
        <w:rPr>
          <w:rFonts w:ascii="Times New Roman" w:hAnsi="Times New Roman"/>
          <w:sz w:val="24"/>
          <w:szCs w:val="24"/>
          <w:rPrChange w:id="2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обеспечивающ</w:t>
      </w:r>
      <w:ins w:id="210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1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ее</w:t>
        </w:r>
      </w:ins>
      <w:del w:id="212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21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ий</w:delText>
        </w:r>
      </w:del>
      <w:r w:rsidRPr="004A6E8F">
        <w:rPr>
          <w:rFonts w:ascii="Times New Roman" w:hAnsi="Times New Roman"/>
          <w:sz w:val="24"/>
          <w:szCs w:val="24"/>
          <w:rPrChange w:id="21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решение проблемы идентификации/распознавания</w:t>
      </w:r>
      <w:ins w:id="215" w:author="Анастасия" w:date="2019-09-22T20:13:00Z">
        <w:r w:rsidR="0031727D" w:rsidRPr="004A6E8F">
          <w:rPr>
            <w:rFonts w:ascii="Times New Roman" w:hAnsi="Times New Roman"/>
            <w:sz w:val="24"/>
            <w:szCs w:val="24"/>
            <w:rPrChange w:id="216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 xml:space="preserve"> </w:t>
        </w:r>
      </w:ins>
      <w:del w:id="217" w:author="Анастасия" w:date="2019-09-22T20:13:00Z">
        <w:r w:rsidRPr="004A6E8F" w:rsidDel="0031727D">
          <w:rPr>
            <w:rFonts w:ascii="Times New Roman" w:hAnsi="Times New Roman"/>
            <w:sz w:val="24"/>
            <w:szCs w:val="24"/>
            <w:rPrChange w:id="2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всех </w:delText>
        </w:r>
      </w:del>
      <w:del w:id="219" w:author="Анастасия" w:date="2019-09-18T20:34:00Z">
        <w:r w:rsidRPr="004A6E8F" w:rsidDel="00802A5F">
          <w:rPr>
            <w:rFonts w:ascii="Times New Roman" w:hAnsi="Times New Roman"/>
            <w:sz w:val="24"/>
            <w:szCs w:val="24"/>
            <w:rPrChange w:id="2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людей</w:delText>
        </w:r>
      </w:del>
      <w:ins w:id="221" w:author="Анастасия" w:date="2019-09-18T20:34:00Z">
        <w:r w:rsidR="00802A5F" w:rsidRPr="004A6E8F">
          <w:rPr>
            <w:rFonts w:ascii="Times New Roman" w:hAnsi="Times New Roman"/>
            <w:sz w:val="24"/>
            <w:szCs w:val="24"/>
            <w:rPrChange w:id="22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лиц</w:t>
        </w:r>
      </w:ins>
      <w:r w:rsidRPr="004A6E8F">
        <w:rPr>
          <w:rFonts w:ascii="Times New Roman" w:hAnsi="Times New Roman"/>
          <w:sz w:val="24"/>
          <w:szCs w:val="24"/>
          <w:rPrChange w:id="22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, представленных на </w:t>
      </w:r>
      <w:del w:id="224" w:author="Анастасия" w:date="2019-09-22T20:13:00Z">
        <w:r w:rsidRPr="004A6E8F" w:rsidDel="0031727D">
          <w:rPr>
            <w:rFonts w:ascii="Times New Roman" w:hAnsi="Times New Roman"/>
            <w:sz w:val="24"/>
            <w:szCs w:val="24"/>
            <w:rPrChange w:id="22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групповой цифровой фотографии/изображении</w:delText>
        </w:r>
      </w:del>
      <w:ins w:id="226" w:author="Анастасия" w:date="2019-09-22T20:13:00Z">
        <w:r w:rsidR="0031727D" w:rsidRPr="004A6E8F">
          <w:rPr>
            <w:rFonts w:ascii="Times New Roman" w:hAnsi="Times New Roman"/>
            <w:sz w:val="24"/>
            <w:szCs w:val="24"/>
            <w:rPrChange w:id="22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видео, полученном с использованием </w:t>
        </w:r>
        <w:r w:rsidR="0031727D" w:rsidRPr="004A6E8F">
          <w:rPr>
            <w:rFonts w:ascii="Times New Roman" w:hAnsi="Times New Roman"/>
            <w:sz w:val="24"/>
            <w:szCs w:val="24"/>
            <w:lang w:val="en-US"/>
            <w:rPrChange w:id="22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31727D" w:rsidRPr="004A6E8F">
          <w:rPr>
            <w:rFonts w:ascii="Times New Roman" w:hAnsi="Times New Roman"/>
            <w:sz w:val="24"/>
            <w:szCs w:val="24"/>
            <w:rPrChange w:id="22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камеры</w:t>
        </w:r>
      </w:ins>
      <w:r w:rsidRPr="004A6E8F">
        <w:rPr>
          <w:rFonts w:ascii="Times New Roman" w:hAnsi="Times New Roman"/>
          <w:sz w:val="24"/>
          <w:szCs w:val="24"/>
          <w:rPrChange w:id="23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</w:t>
      </w:r>
      <w:ins w:id="231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3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Должна быть написана программа, при запуске которой н</w:t>
        </w:r>
        <w:r w:rsidR="00B85DCD">
          <w:rPr>
            <w:rFonts w:ascii="Times New Roman" w:hAnsi="Times New Roman"/>
            <w:sz w:val="24"/>
            <w:szCs w:val="24"/>
          </w:rPr>
          <w:t>ачнется считывание данных с RGB</w:t>
        </w:r>
        <w:r w:rsidR="00D1408C" w:rsidRPr="004A6E8F">
          <w:rPr>
            <w:rFonts w:ascii="Times New Roman" w:hAnsi="Times New Roman"/>
            <w:sz w:val="24"/>
            <w:szCs w:val="24"/>
            <w:rPrChange w:id="23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D камеры для распознавания лиц в режиме реального времени; должен быть реализован пользовательский интерфейс для добавления лица в базу данных для распознавания.</w:t>
        </w:r>
      </w:ins>
    </w:p>
    <w:p w14:paraId="1CD27EBE" w14:textId="77777777" w:rsidR="000912A8" w:rsidRPr="004A6E8F" w:rsidRDefault="000912A8" w:rsidP="000912A8">
      <w:pPr>
        <w:rPr>
          <w:rFonts w:ascii="Times New Roman" w:hAnsi="Times New Roman"/>
          <w:sz w:val="24"/>
          <w:szCs w:val="24"/>
          <w:lang w:val="x-none" w:eastAsia="x-none"/>
          <w:rPrChange w:id="234" w:author="Анастасия" w:date="2019-09-22T21:04:00Z">
            <w:rPr>
              <w:lang w:val="x-none" w:eastAsia="x-none"/>
            </w:rPr>
          </w:rPrChange>
        </w:rPr>
      </w:pPr>
    </w:p>
    <w:p w14:paraId="525508C1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235" w:author="Анастасия" w:date="2019-09-22T21:04:00Z">
            <w:rPr>
              <w:b w:val="0"/>
              <w:sz w:val="26"/>
              <w:szCs w:val="26"/>
            </w:rPr>
          </w:rPrChange>
        </w:rPr>
      </w:pPr>
      <w:r w:rsidRPr="004A6E8F">
        <w:rPr>
          <w:b w:val="0"/>
          <w:sz w:val="24"/>
          <w:szCs w:val="24"/>
          <w:rPrChange w:id="236" w:author="Анастасия" w:date="2019-09-22T21:04:00Z">
            <w:rPr>
              <w:b w:val="0"/>
              <w:sz w:val="26"/>
              <w:szCs w:val="26"/>
            </w:rPr>
          </w:rPrChange>
        </w:rPr>
        <w:t>4. ТРЕБОВАНИЯ К ПРОГРАММНОМУ ИЗДЕЛИЮ</w:t>
      </w:r>
    </w:p>
    <w:p w14:paraId="233DA3C4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23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3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 Требования к функциональным характеристикам.</w:t>
      </w:r>
    </w:p>
    <w:p w14:paraId="0EC04CE7" w14:textId="18B71F6D" w:rsidR="000912A8" w:rsidRPr="004A6E8F" w:rsidDel="00D1408C" w:rsidRDefault="000912A8" w:rsidP="000912A8">
      <w:pPr>
        <w:spacing w:after="0" w:line="360" w:lineRule="auto"/>
        <w:ind w:firstLine="539"/>
        <w:jc w:val="both"/>
        <w:rPr>
          <w:del w:id="239" w:author="Анастасия" w:date="2019-09-22T20:33:00Z"/>
          <w:rFonts w:ascii="Times New Roman" w:hAnsi="Times New Roman"/>
          <w:sz w:val="24"/>
          <w:szCs w:val="24"/>
          <w:rPrChange w:id="240" w:author="Анастасия" w:date="2019-09-22T21:04:00Z">
            <w:rPr>
              <w:del w:id="241" w:author="Анастасия" w:date="2019-09-22T20:33:00Z"/>
              <w:rFonts w:ascii="Times New Roman" w:hAnsi="Times New Roman"/>
              <w:sz w:val="26"/>
              <w:szCs w:val="26"/>
            </w:rPr>
          </w:rPrChange>
        </w:rPr>
      </w:pPr>
      <w:del w:id="242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24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ПО «</w:delText>
        </w:r>
      </w:del>
      <w:del w:id="244" w:author="Анастасия" w:date="2019-09-18T20:34:00Z">
        <w:r w:rsidRPr="004A6E8F" w:rsidDel="00802A5F">
          <w:rPr>
            <w:rFonts w:ascii="Times New Roman" w:hAnsi="Times New Roman"/>
            <w:sz w:val="24"/>
            <w:szCs w:val="24"/>
            <w:lang w:val="en-US"/>
            <w:rPrChange w:id="245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AFR</w:delText>
        </w:r>
      </w:del>
      <w:del w:id="246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24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» должно быть реализовано </w:delText>
        </w:r>
        <w:r w:rsidRPr="004A6E8F" w:rsidDel="00D1408C">
          <w:rPr>
            <w:rFonts w:ascii="Times New Roman" w:hAnsi="Times New Roman"/>
            <w:sz w:val="24"/>
            <w:szCs w:val="24"/>
            <w:highlight w:val="yellow"/>
            <w:rPrChange w:id="24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как клиент-серверное приложение, доступ к которому осуществляется посредством web-интерфейса</w:delText>
        </w:r>
      </w:del>
    </w:p>
    <w:p w14:paraId="02C89015" w14:textId="26A081CA" w:rsidR="00D1408C" w:rsidRPr="004A6E8F" w:rsidRDefault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24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25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4.1.1. Требования к функциональным характеристикам </w:t>
      </w:r>
      <w:del w:id="251" w:author="Анастасия" w:date="2019-09-22T20:33:00Z">
        <w:r w:rsidRPr="004A6E8F" w:rsidDel="00D1408C">
          <w:rPr>
            <w:rFonts w:ascii="Times New Roman" w:hAnsi="Times New Roman"/>
            <w:sz w:val="24"/>
            <w:szCs w:val="24"/>
            <w:rPrChange w:id="25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клиентской части (</w:delText>
        </w:r>
        <w:r w:rsidRPr="004A6E8F" w:rsidDel="00D1408C">
          <w:rPr>
            <w:rFonts w:ascii="Times New Roman" w:hAnsi="Times New Roman"/>
            <w:sz w:val="24"/>
            <w:szCs w:val="24"/>
            <w:lang w:val="en-US"/>
            <w:rPrChange w:id="25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D1408C">
          <w:rPr>
            <w:rFonts w:ascii="Times New Roman" w:hAnsi="Times New Roman"/>
            <w:sz w:val="24"/>
            <w:szCs w:val="24"/>
            <w:rPrChange w:id="25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-интерфейс)</w:delText>
        </w:r>
      </w:del>
      <w:ins w:id="255" w:author="Анастасия" w:date="2019-09-22T20:33:00Z">
        <w:r w:rsidR="00D1408C" w:rsidRPr="004A6E8F">
          <w:rPr>
            <w:rFonts w:ascii="Times New Roman" w:hAnsi="Times New Roman"/>
            <w:sz w:val="24"/>
            <w:szCs w:val="24"/>
            <w:rPrChange w:id="25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пользовательского интерфейса</w:t>
        </w:r>
      </w:ins>
      <w:ins w:id="257" w:author="Анастасия" w:date="2019-09-22T20:34:00Z">
        <w:r w:rsidR="00D1408C" w:rsidRPr="004A6E8F">
          <w:rPr>
            <w:rFonts w:ascii="Times New Roman" w:hAnsi="Times New Roman"/>
            <w:sz w:val="24"/>
            <w:szCs w:val="24"/>
            <w:rPrChange w:id="2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(далее </w:t>
        </w:r>
        <w:r w:rsidR="00D1408C" w:rsidRPr="004A6E8F">
          <w:rPr>
            <w:rFonts w:ascii="Times New Roman" w:hAnsi="Times New Roman"/>
            <w:sz w:val="24"/>
            <w:szCs w:val="24"/>
            <w:lang w:val="en-US"/>
            <w:rPrChange w:id="259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UI</w:t>
        </w:r>
        <w:r w:rsidR="00D1408C" w:rsidRPr="004A6E8F">
          <w:rPr>
            <w:rFonts w:ascii="Times New Roman" w:hAnsi="Times New Roman"/>
            <w:sz w:val="24"/>
            <w:szCs w:val="24"/>
            <w:rPrChange w:id="26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)</w:t>
        </w:r>
      </w:ins>
      <w:r w:rsidRPr="004A6E8F">
        <w:rPr>
          <w:rFonts w:ascii="Times New Roman" w:hAnsi="Times New Roman"/>
          <w:sz w:val="24"/>
          <w:szCs w:val="24"/>
          <w:rPrChange w:id="26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:</w:t>
      </w:r>
    </w:p>
    <w:p w14:paraId="45D9A5CA" w14:textId="6D05D69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26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del w:id="263" w:author="Анастасия" w:date="2019-09-22T20:36:00Z">
        <w:r w:rsidRPr="004A6E8F" w:rsidDel="00982551">
          <w:rPr>
            <w:rFonts w:ascii="Times New Roman" w:hAnsi="Times New Roman"/>
            <w:sz w:val="24"/>
            <w:szCs w:val="24"/>
            <w:rPrChange w:id="26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4.1.1.1 </w:delText>
        </w:r>
      </w:del>
      <w:ins w:id="265" w:author="Анастасия" w:date="2019-09-22T20:36:00Z">
        <w:r w:rsidR="00982551" w:rsidRPr="004A6E8F">
          <w:rPr>
            <w:rFonts w:ascii="Times New Roman" w:hAnsi="Times New Roman"/>
            <w:sz w:val="24"/>
            <w:szCs w:val="24"/>
            <w:rPrChange w:id="26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4.1.1.1 </w:t>
        </w:r>
      </w:ins>
      <w:ins w:id="267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lang w:val="en-US"/>
            <w:rPrChange w:id="26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UI</w:t>
        </w:r>
        <w:r w:rsidR="00982551" w:rsidRPr="004A6E8F">
          <w:rPr>
            <w:rFonts w:ascii="Times New Roman" w:hAnsi="Times New Roman"/>
            <w:sz w:val="24"/>
            <w:szCs w:val="24"/>
            <w:rPrChange w:id="2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должен предоставлять возможность добавлять лица в базу данных для распознавания. </w:t>
        </w:r>
      </w:ins>
      <w:ins w:id="270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27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Осуществляется как </w:t>
        </w:r>
      </w:ins>
      <w:ins w:id="272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27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калибровка положения головы и лица с использованием </w:t>
        </w:r>
        <w:r w:rsidR="00982551" w:rsidRPr="004A6E8F">
          <w:rPr>
            <w:rFonts w:ascii="Times New Roman" w:hAnsi="Times New Roman"/>
            <w:sz w:val="24"/>
            <w:szCs w:val="24"/>
            <w:lang w:val="en-US"/>
            <w:rPrChange w:id="27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982551" w:rsidRPr="004A6E8F">
          <w:rPr>
            <w:rFonts w:ascii="Times New Roman" w:hAnsi="Times New Roman"/>
            <w:sz w:val="24"/>
            <w:szCs w:val="24"/>
            <w:rPrChange w:id="27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камеры</w:t>
        </w:r>
      </w:ins>
      <w:ins w:id="276" w:author="Анастасия" w:date="2019-09-22T20:43:00Z">
        <w:r w:rsidR="00982551" w:rsidRPr="004A6E8F">
          <w:rPr>
            <w:rFonts w:ascii="Times New Roman" w:hAnsi="Times New Roman"/>
            <w:sz w:val="24"/>
            <w:szCs w:val="24"/>
            <w:rPrChange w:id="27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и добавление уникального идентификатора </w:t>
        </w:r>
      </w:ins>
      <w:ins w:id="278" w:author="Анастасия" w:date="2019-09-22T20:44:00Z">
        <w:r w:rsidR="00982551" w:rsidRPr="004A6E8F">
          <w:rPr>
            <w:rFonts w:ascii="Times New Roman" w:hAnsi="Times New Roman"/>
            <w:sz w:val="24"/>
            <w:szCs w:val="24"/>
            <w:rPrChange w:id="27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(имени)</w:t>
        </w:r>
      </w:ins>
      <w:ins w:id="280" w:author="Анастасия" w:date="2019-09-22T20:40:00Z">
        <w:r w:rsidR="00982551" w:rsidRPr="004A6E8F">
          <w:rPr>
            <w:rFonts w:ascii="Times New Roman" w:hAnsi="Times New Roman"/>
            <w:sz w:val="24"/>
            <w:szCs w:val="24"/>
            <w:rPrChange w:id="2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. </w:t>
        </w:r>
      </w:ins>
      <w:del w:id="282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lang w:val="en-US"/>
            <w:rPrChange w:id="28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14214A">
          <w:rPr>
            <w:rFonts w:ascii="Times New Roman" w:hAnsi="Times New Roman"/>
            <w:sz w:val="24"/>
            <w:szCs w:val="24"/>
            <w:rPrChange w:id="28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</w:delText>
        </w:r>
      </w:del>
      <w:del w:id="285" w:author="Анастасия" w:date="2019-09-22T20:40:00Z">
        <w:r w:rsidRPr="004A6E8F" w:rsidDel="00982551">
          <w:rPr>
            <w:rFonts w:ascii="Times New Roman" w:hAnsi="Times New Roman"/>
            <w:sz w:val="24"/>
            <w:szCs w:val="24"/>
            <w:rPrChange w:id="28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</w:delText>
        </w:r>
      </w:del>
      <w:del w:id="287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rPrChange w:id="28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ен</w:delText>
        </w:r>
      </w:del>
      <w:del w:id="289" w:author="Анастасия" w:date="2019-09-22T20:40:00Z">
        <w:r w:rsidRPr="004A6E8F" w:rsidDel="00982551">
          <w:rPr>
            <w:rFonts w:ascii="Times New Roman" w:hAnsi="Times New Roman"/>
            <w:sz w:val="24"/>
            <w:szCs w:val="24"/>
            <w:rPrChange w:id="2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ins w:id="291" w:author="Анастасия" w:date="2019-09-22T20:16:00Z">
        <w:r w:rsidR="0014214A" w:rsidRPr="004A6E8F">
          <w:rPr>
            <w:rFonts w:ascii="Times New Roman" w:hAnsi="Times New Roman"/>
            <w:sz w:val="24"/>
            <w:szCs w:val="24"/>
            <w:rPrChange w:id="2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del w:id="293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2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обеспечивать ввод и пересылку на сервер цветного цифрового </w:delText>
        </w:r>
      </w:del>
      <w:del w:id="295" w:author="Анастасия" w:date="2019-09-18T20:35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29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del w:id="297" w:author="Анастасия" w:date="2019-09-22T20:16:00Z">
        <w:r w:rsidRPr="004A6E8F" w:rsidDel="0014214A">
          <w:rPr>
            <w:rFonts w:ascii="Times New Roman" w:hAnsi="Times New Roman"/>
            <w:sz w:val="24"/>
            <w:szCs w:val="24"/>
            <w:highlight w:val="yellow"/>
            <w:lang w:val="en-US"/>
            <w:rPrChange w:id="298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29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изображения в формате </w:delText>
        </w:r>
        <w:commentRangeStart w:id="300"/>
        <w:r w:rsidRPr="004A6E8F" w:rsidDel="0014214A">
          <w:rPr>
            <w:rFonts w:ascii="Times New Roman" w:hAnsi="Times New Roman"/>
            <w:sz w:val="24"/>
            <w:szCs w:val="24"/>
            <w:highlight w:val="yellow"/>
            <w:lang w:val="en-US"/>
            <w:rPrChange w:id="301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  <w:r w:rsidRPr="004A6E8F" w:rsidDel="0014214A">
          <w:rPr>
            <w:rFonts w:ascii="Times New Roman" w:hAnsi="Times New Roman"/>
            <w:sz w:val="24"/>
            <w:szCs w:val="24"/>
            <w:highlight w:val="yellow"/>
            <w:rPrChange w:id="30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commentRangeEnd w:id="300"/>
      <w:ins w:id="303" w:author="Баландина София" w:date="2019-03-18T21:45:00Z">
        <w:del w:id="304" w:author="Анастасия" w:date="2019-09-22T20:16:00Z"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rPrChange w:id="305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306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</w:delText>
          </w:r>
        </w:del>
      </w:ins>
      <w:ins w:id="307" w:author="Баландина София" w:date="2019-03-18T21:46:00Z">
        <w:del w:id="308" w:author="Анастасия" w:date="2019-09-22T20:16:00Z"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309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g</w:delText>
          </w:r>
          <w:r w:rsidR="00F14649" w:rsidRPr="004A6E8F" w:rsidDel="0014214A">
            <w:rPr>
              <w:rFonts w:ascii="Times New Roman" w:hAnsi="Times New Roman"/>
              <w:sz w:val="24"/>
              <w:szCs w:val="24"/>
              <w:highlight w:val="yellow"/>
              <w:rPrChange w:id="310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</w:del>
      </w:ins>
      <w:r w:rsidR="00A63797" w:rsidRPr="004A6E8F">
        <w:rPr>
          <w:rStyle w:val="af0"/>
          <w:rFonts w:ascii="Times New Roman" w:hAnsi="Times New Roman"/>
          <w:sz w:val="24"/>
          <w:szCs w:val="24"/>
          <w:highlight w:val="yellow"/>
          <w:rPrChange w:id="311" w:author="Анастасия" w:date="2019-09-22T21:04:00Z">
            <w:rPr>
              <w:rStyle w:val="af0"/>
            </w:rPr>
          </w:rPrChange>
        </w:rPr>
        <w:commentReference w:id="300"/>
      </w:r>
      <w:r w:rsidRPr="004A6E8F">
        <w:rPr>
          <w:rFonts w:ascii="Times New Roman" w:hAnsi="Times New Roman"/>
          <w:sz w:val="24"/>
          <w:szCs w:val="24"/>
          <w:highlight w:val="yellow"/>
          <w:rPrChange w:id="3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(см. п.</w:t>
      </w:r>
      <w:del w:id="313" w:author="Анастасия" w:date="2019-09-22T20:41:00Z">
        <w:r w:rsidRPr="004A6E8F" w:rsidDel="00982551">
          <w:rPr>
            <w:rFonts w:ascii="Times New Roman" w:hAnsi="Times New Roman"/>
            <w:sz w:val="24"/>
            <w:szCs w:val="24"/>
            <w:highlight w:val="yellow"/>
            <w:rPrChange w:id="31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4.1.3</w:delText>
        </w:r>
      </w:del>
      <w:r w:rsidRPr="004A6E8F">
        <w:rPr>
          <w:rFonts w:ascii="Times New Roman" w:hAnsi="Times New Roman"/>
          <w:sz w:val="24"/>
          <w:szCs w:val="24"/>
          <w:highlight w:val="yellow"/>
          <w:rPrChange w:id="31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).</w:t>
      </w:r>
      <w:r w:rsidRPr="004A6E8F">
        <w:rPr>
          <w:rFonts w:ascii="Times New Roman" w:hAnsi="Times New Roman"/>
          <w:sz w:val="24"/>
          <w:szCs w:val="24"/>
          <w:rPrChange w:id="31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</w:p>
    <w:p w14:paraId="49BA14B8" w14:textId="286D694B" w:rsidR="000912A8" w:rsidRPr="004A6E8F" w:rsidDel="00982551" w:rsidRDefault="000912A8" w:rsidP="000912A8">
      <w:pPr>
        <w:spacing w:after="0" w:line="360" w:lineRule="auto"/>
        <w:ind w:firstLine="539"/>
        <w:jc w:val="both"/>
        <w:rPr>
          <w:del w:id="317" w:author="Анастасия" w:date="2019-09-22T20:44:00Z"/>
          <w:rFonts w:ascii="Times New Roman" w:hAnsi="Times New Roman"/>
          <w:sz w:val="24"/>
          <w:szCs w:val="24"/>
          <w:rPrChange w:id="318" w:author="Анастасия" w:date="2019-09-22T21:04:00Z">
            <w:rPr>
              <w:del w:id="319" w:author="Анастасия" w:date="2019-09-22T20:44:00Z"/>
              <w:rFonts w:ascii="Times New Roman" w:hAnsi="Times New Roman"/>
              <w:sz w:val="26"/>
              <w:szCs w:val="26"/>
            </w:rPr>
          </w:rPrChange>
        </w:rPr>
      </w:pPr>
      <w:del w:id="320" w:author="Анастасия" w:date="2019-09-22T20:44:00Z">
        <w:r w:rsidRPr="004A6E8F" w:rsidDel="00982551">
          <w:rPr>
            <w:rFonts w:ascii="Times New Roman" w:hAnsi="Times New Roman"/>
            <w:sz w:val="24"/>
            <w:szCs w:val="24"/>
            <w:rPrChange w:id="32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4.1.1.2 </w:delText>
        </w:r>
      </w:del>
      <w:del w:id="322" w:author="Анастасия" w:date="2019-09-22T20:41:00Z">
        <w:r w:rsidRPr="004A6E8F" w:rsidDel="00982551">
          <w:rPr>
            <w:rFonts w:ascii="Times New Roman" w:hAnsi="Times New Roman"/>
            <w:sz w:val="24"/>
            <w:szCs w:val="24"/>
            <w:lang w:val="en-US"/>
            <w:rPrChange w:id="32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Web</w:delText>
        </w:r>
        <w:r w:rsidRPr="004A6E8F" w:rsidDel="00982551">
          <w:rPr>
            <w:rFonts w:ascii="Times New Roman" w:hAnsi="Times New Roman"/>
            <w:sz w:val="24"/>
            <w:szCs w:val="24"/>
            <w:rPrChange w:id="32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-интерфейс должен возвращать результат работы серверной части в виде исходного изображения с графической разметкой (см. п.4.1.4).</w:delText>
        </w:r>
      </w:del>
    </w:p>
    <w:p w14:paraId="02B9BBA0" w14:textId="6D0C7AA1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32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2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Перечень и описание дополнительных возвращаемых данных и вычисляемых статистических показателей будет уточнен в </w:t>
      </w:r>
      <w:ins w:id="327" w:author="Анастасия" w:date="2019-09-18T21:01:00Z">
        <w:r w:rsidR="00012AB4" w:rsidRPr="004A6E8F">
          <w:rPr>
            <w:rFonts w:ascii="Times New Roman" w:hAnsi="Times New Roman"/>
            <w:sz w:val="24"/>
            <w:szCs w:val="24"/>
            <w:rPrChange w:id="32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процессе </w:t>
        </w:r>
      </w:ins>
      <w:r w:rsidRPr="004A6E8F">
        <w:rPr>
          <w:rFonts w:ascii="Times New Roman" w:hAnsi="Times New Roman"/>
          <w:sz w:val="24"/>
          <w:szCs w:val="24"/>
          <w:rPrChange w:id="32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разработки (ПЗ по входным и выходным данным и ограничениям).</w:t>
      </w:r>
    </w:p>
    <w:p w14:paraId="2A5FA85E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3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2CADD51" w14:textId="6D66E0E9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3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 Требования к функциональным характеристикам </w:t>
      </w:r>
      <w:ins w:id="333" w:author="Анастасия" w:date="2019-09-22T20:45:00Z">
        <w:r w:rsidR="00982551" w:rsidRPr="004A6E8F">
          <w:rPr>
            <w:rFonts w:ascii="Times New Roman" w:hAnsi="Times New Roman"/>
            <w:sz w:val="24"/>
            <w:szCs w:val="24"/>
            <w:highlight w:val="yellow"/>
            <w:rPrChange w:id="33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??</w:t>
        </w:r>
      </w:ins>
      <w:del w:id="335" w:author="Анастасия" w:date="2019-09-22T20:45:00Z">
        <w:r w:rsidRPr="004A6E8F" w:rsidDel="00982551">
          <w:rPr>
            <w:rFonts w:ascii="Times New Roman" w:hAnsi="Times New Roman"/>
            <w:sz w:val="24"/>
            <w:szCs w:val="24"/>
            <w:highlight w:val="yellow"/>
            <w:rPrChange w:id="33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серверной части</w:delText>
        </w:r>
      </w:del>
      <w:r w:rsidRPr="004A6E8F">
        <w:rPr>
          <w:rFonts w:ascii="Times New Roman" w:hAnsi="Times New Roman"/>
          <w:sz w:val="24"/>
          <w:szCs w:val="24"/>
          <w:highlight w:val="yellow"/>
          <w:rPrChange w:id="33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:</w:t>
      </w:r>
    </w:p>
    <w:p w14:paraId="6B043B86" w14:textId="14563E8D" w:rsidR="00A05CB4" w:rsidRPr="004A6E8F" w:rsidRDefault="000912A8">
      <w:pPr>
        <w:spacing w:after="0" w:line="360" w:lineRule="auto"/>
        <w:ind w:firstLine="539"/>
        <w:jc w:val="both"/>
        <w:rPr>
          <w:ins w:id="338" w:author="Анастасия" w:date="2019-09-22T20:50:00Z"/>
          <w:rFonts w:ascii="Times New Roman" w:hAnsi="Times New Roman"/>
          <w:sz w:val="24"/>
          <w:szCs w:val="24"/>
          <w:rPrChange w:id="339" w:author="Анастасия" w:date="2019-09-22T21:04:00Z">
            <w:rPr>
              <w:ins w:id="340" w:author="Анастасия" w:date="2019-09-22T20:50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4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4.1.2.1. </w:t>
      </w:r>
      <w:del w:id="342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rPrChange w:id="34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Серверная часть должна обеспечивать возможность масштабирования исходного цифрового </w:delText>
        </w:r>
      </w:del>
      <w:del w:id="344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34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2</w:delText>
        </w:r>
      </w:del>
      <w:del w:id="346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lang w:val="en-US"/>
            <w:rPrChange w:id="34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A05CB4">
          <w:rPr>
            <w:rFonts w:ascii="Times New Roman" w:hAnsi="Times New Roman"/>
            <w:sz w:val="24"/>
            <w:szCs w:val="24"/>
            <w:rPrChange w:id="34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изображения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34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 формате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35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</w:del>
      <w:ins w:id="351" w:author="Баландина София" w:date="2019-03-18T21:45:00Z">
        <w:del w:id="352" w:author="Анастасия" w:date="2019-09-22T20:48:00Z"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353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354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355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png</w:delText>
          </w:r>
        </w:del>
      </w:ins>
      <w:del w:id="356" w:author="Анастасия" w:date="2019-09-22T20:48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35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358" w:author="Анастасия" w:date="2019-09-22T20:48:00Z">
        <w:r w:rsidR="00A05CB4" w:rsidRPr="004A6E8F">
          <w:rPr>
            <w:rFonts w:ascii="Times New Roman" w:hAnsi="Times New Roman"/>
            <w:sz w:val="24"/>
            <w:szCs w:val="24"/>
            <w:rPrChange w:id="35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 обеспечивать возможность обработки видео</w:t>
        </w:r>
      </w:ins>
      <w:ins w:id="360" w:author="Анастасия" w:date="2019-09-22T20:49:00Z">
        <w:r w:rsidR="00A05CB4" w:rsidRPr="004A6E8F">
          <w:rPr>
            <w:rFonts w:ascii="Times New Roman" w:hAnsi="Times New Roman"/>
            <w:sz w:val="24"/>
            <w:szCs w:val="24"/>
            <w:rPrChange w:id="36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, получаемого с </w:t>
        </w:r>
        <w:r w:rsidR="00A05CB4" w:rsidRPr="004A6E8F">
          <w:rPr>
            <w:rFonts w:ascii="Times New Roman" w:hAnsi="Times New Roman"/>
            <w:sz w:val="24"/>
            <w:szCs w:val="24"/>
            <w:lang w:val="en-US"/>
            <w:rPrChange w:id="362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A05CB4" w:rsidRPr="004A6E8F">
          <w:rPr>
            <w:rFonts w:ascii="Times New Roman" w:hAnsi="Times New Roman"/>
            <w:sz w:val="24"/>
            <w:szCs w:val="24"/>
            <w:rPrChange w:id="36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  <w:r w:rsidR="00A05CB4" w:rsidRPr="004A6E8F">
          <w:rPr>
            <w:rFonts w:ascii="Times New Roman" w:hAnsi="Times New Roman"/>
            <w:sz w:val="24"/>
            <w:szCs w:val="24"/>
            <w:rPrChange w:id="36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камеры</w:t>
        </w:r>
      </w:ins>
    </w:p>
    <w:p w14:paraId="077CE457" w14:textId="3030C550" w:rsidR="00A05CB4" w:rsidRPr="004A6E8F" w:rsidRDefault="00A05CB4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6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366" w:author="Анастасия" w:date="2019-09-22T20:50:00Z">
        <w:r w:rsidRPr="004A6E8F">
          <w:rPr>
            <w:rFonts w:ascii="Times New Roman" w:hAnsi="Times New Roman"/>
            <w:sz w:val="24"/>
            <w:szCs w:val="24"/>
            <w:rPrChange w:id="36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4.1.2.2. ПО должно </w:t>
        </w:r>
      </w:ins>
      <w:ins w:id="368" w:author="Анастасия" w:date="2019-09-22T20:51:00Z">
        <w:r w:rsidRPr="004A6E8F">
          <w:rPr>
            <w:rFonts w:ascii="Times New Roman" w:hAnsi="Times New Roman"/>
            <w:sz w:val="24"/>
            <w:szCs w:val="24"/>
            <w:rPrChange w:id="36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фиксировать определенные положение головы, а также выделять </w:t>
        </w:r>
      </w:ins>
      <w:ins w:id="370" w:author="Анастасия" w:date="2019-09-22T20:52:00Z">
        <w:r w:rsidRPr="004A6E8F">
          <w:rPr>
            <w:rFonts w:ascii="Times New Roman" w:hAnsi="Times New Roman"/>
            <w:sz w:val="24"/>
            <w:szCs w:val="24"/>
            <w:rPrChange w:id="37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характерные признаки лица </w:t>
        </w:r>
      </w:ins>
      <w:ins w:id="372" w:author="Анастасия" w:date="2019-09-22T20:54:00Z">
        <w:r w:rsidRPr="004A6E8F">
          <w:rPr>
            <w:rFonts w:ascii="Times New Roman" w:hAnsi="Times New Roman"/>
            <w:sz w:val="24"/>
            <w:szCs w:val="24"/>
            <w:rPrChange w:id="37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с использованием параметров глубины </w:t>
        </w:r>
      </w:ins>
      <w:ins w:id="374" w:author="Анастасия" w:date="2019-09-22T20:52:00Z">
        <w:r w:rsidRPr="004A6E8F">
          <w:rPr>
            <w:rFonts w:ascii="Times New Roman" w:hAnsi="Times New Roman"/>
            <w:sz w:val="24"/>
            <w:szCs w:val="24"/>
            <w:rPrChange w:id="37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на этапе добавления лица в базу данных.</w:t>
        </w:r>
      </w:ins>
    </w:p>
    <w:p w14:paraId="309142BE" w14:textId="4BAA546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37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37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4.1.2.2. </w:t>
      </w:r>
      <w:del w:id="378" w:author="Анастасия" w:date="2019-09-22T20:49:00Z">
        <w:r w:rsidRPr="004A6E8F" w:rsidDel="00A05CB4">
          <w:rPr>
            <w:rFonts w:ascii="Times New Roman" w:hAnsi="Times New Roman"/>
            <w:sz w:val="24"/>
            <w:szCs w:val="24"/>
            <w:rPrChange w:id="37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380" w:author="Анастасия" w:date="2019-09-22T20:49:00Z">
        <w:r w:rsidR="00A05CB4" w:rsidRPr="004A6E8F">
          <w:rPr>
            <w:rFonts w:ascii="Times New Roman" w:hAnsi="Times New Roman"/>
            <w:sz w:val="24"/>
            <w:szCs w:val="24"/>
            <w:rPrChange w:id="3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</w:t>
        </w:r>
      </w:ins>
      <w:r w:rsidRPr="004A6E8F">
        <w:rPr>
          <w:rFonts w:ascii="Times New Roman" w:hAnsi="Times New Roman"/>
          <w:sz w:val="24"/>
          <w:szCs w:val="24"/>
          <w:rPrChange w:id="38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должн</w:t>
      </w:r>
      <w:ins w:id="383" w:author="Анастасия" w:date="2019-09-22T20:50:00Z">
        <w:r w:rsidR="00A05CB4" w:rsidRPr="004A6E8F">
          <w:rPr>
            <w:rFonts w:ascii="Times New Roman" w:hAnsi="Times New Roman"/>
            <w:sz w:val="24"/>
            <w:szCs w:val="24"/>
            <w:rPrChange w:id="38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о</w:t>
        </w:r>
      </w:ins>
      <w:del w:id="385" w:author="Анастасия" w:date="2019-09-22T20:50:00Z">
        <w:r w:rsidRPr="004A6E8F" w:rsidDel="00A05CB4">
          <w:rPr>
            <w:rFonts w:ascii="Times New Roman" w:hAnsi="Times New Roman"/>
            <w:sz w:val="24"/>
            <w:szCs w:val="24"/>
            <w:rPrChange w:id="38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а</w:delText>
        </w:r>
      </w:del>
      <w:r w:rsidRPr="004A6E8F">
        <w:rPr>
          <w:rFonts w:ascii="Times New Roman" w:hAnsi="Times New Roman"/>
          <w:sz w:val="24"/>
          <w:szCs w:val="24"/>
          <w:rPrChange w:id="38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детектировать лиц</w:t>
      </w:r>
      <w:ins w:id="388" w:author="Анастасия" w:date="2019-09-18T20:36:00Z">
        <w:r w:rsidR="00802A5F" w:rsidRPr="004A6E8F">
          <w:rPr>
            <w:rFonts w:ascii="Times New Roman" w:hAnsi="Times New Roman"/>
            <w:sz w:val="24"/>
            <w:szCs w:val="24"/>
            <w:rPrChange w:id="38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а</w:t>
        </w:r>
      </w:ins>
      <w:r w:rsidRPr="004A6E8F">
        <w:rPr>
          <w:rFonts w:ascii="Times New Roman" w:hAnsi="Times New Roman"/>
          <w:sz w:val="24"/>
          <w:szCs w:val="24"/>
          <w:rPrChange w:id="39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ins w:id="391" w:author="Анастасия" w:date="2019-09-24T19:56:00Z">
        <w:r w:rsidR="00361499">
          <w:rPr>
            <w:rFonts w:ascii="Times New Roman" w:hAnsi="Times New Roman"/>
            <w:sz w:val="24"/>
            <w:szCs w:val="24"/>
          </w:rPr>
          <w:t xml:space="preserve">на видеопотоке с </w:t>
        </w:r>
        <w:r w:rsidR="00361499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361499" w:rsidRPr="00361499">
          <w:rPr>
            <w:rFonts w:ascii="Times New Roman" w:hAnsi="Times New Roman"/>
            <w:sz w:val="24"/>
            <w:szCs w:val="24"/>
            <w:rPrChange w:id="392" w:author="Анастасия" w:date="2019-09-24T19:56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361499">
          <w:rPr>
            <w:rFonts w:ascii="Times New Roman" w:hAnsi="Times New Roman"/>
            <w:sz w:val="24"/>
            <w:szCs w:val="24"/>
          </w:rPr>
          <w:t>камеры</w:t>
        </w:r>
      </w:ins>
      <w:del w:id="393" w:author="Анастасия" w:date="2019-09-24T19:56:00Z">
        <w:r w:rsidRPr="004A6E8F" w:rsidDel="00361499">
          <w:rPr>
            <w:rFonts w:ascii="Times New Roman" w:hAnsi="Times New Roman"/>
            <w:sz w:val="24"/>
            <w:szCs w:val="24"/>
            <w:rPrChange w:id="39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на </w:delText>
        </w:r>
      </w:del>
      <w:del w:id="395" w:author="Анастасия" w:date="2019-09-22T20:52:00Z">
        <w:r w:rsidRPr="004A6E8F" w:rsidDel="00A05CB4">
          <w:rPr>
            <w:rFonts w:ascii="Times New Roman" w:hAnsi="Times New Roman"/>
            <w:sz w:val="24"/>
            <w:szCs w:val="24"/>
            <w:rPrChange w:id="39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изображени</w:delText>
        </w:r>
      </w:del>
      <w:del w:id="397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39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39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 Под детекцией понимается определение области на изображени</w:t>
      </w:r>
      <w:ins w:id="400" w:author="Анастасия" w:date="2019-09-18T20:36:00Z">
        <w:r w:rsidR="00802A5F" w:rsidRPr="004A6E8F">
          <w:rPr>
            <w:rFonts w:ascii="Times New Roman" w:hAnsi="Times New Roman"/>
            <w:sz w:val="24"/>
            <w:szCs w:val="24"/>
            <w:rPrChange w:id="4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</w:t>
        </w:r>
      </w:ins>
      <w:del w:id="402" w:author="Анастасия" w:date="2019-09-18T20:36:00Z">
        <w:r w:rsidRPr="004A6E8F" w:rsidDel="00802A5F">
          <w:rPr>
            <w:rFonts w:ascii="Times New Roman" w:hAnsi="Times New Roman"/>
            <w:sz w:val="24"/>
            <w:szCs w:val="24"/>
            <w:rPrChange w:id="40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40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в которой находится лицо. В результате детекции для каждого лица на изображени</w:t>
      </w:r>
      <w:ins w:id="405" w:author="Анастасия" w:date="2019-09-18T21:02:00Z">
        <w:r w:rsidR="00012AB4" w:rsidRPr="004A6E8F">
          <w:rPr>
            <w:rFonts w:ascii="Times New Roman" w:hAnsi="Times New Roman"/>
            <w:sz w:val="24"/>
            <w:szCs w:val="24"/>
            <w:rPrChange w:id="40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</w:t>
        </w:r>
      </w:ins>
      <w:del w:id="407" w:author="Анастасия" w:date="2019-09-18T21:02:00Z">
        <w:r w:rsidRPr="004A6E8F" w:rsidDel="00012AB4">
          <w:rPr>
            <w:rFonts w:ascii="Times New Roman" w:hAnsi="Times New Roman"/>
            <w:sz w:val="24"/>
            <w:szCs w:val="24"/>
            <w:rPrChange w:id="40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е</w:delText>
        </w:r>
      </w:del>
      <w:r w:rsidRPr="004A6E8F">
        <w:rPr>
          <w:rFonts w:ascii="Times New Roman" w:hAnsi="Times New Roman"/>
          <w:sz w:val="24"/>
          <w:szCs w:val="24"/>
          <w:rPrChange w:id="4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должен быть найден прямоугольник</w:t>
      </w:r>
      <w:ins w:id="410" w:author="Анастасия" w:date="2019-09-18T20:37:00Z">
        <w:r w:rsidR="00802A5F" w:rsidRPr="004A6E8F">
          <w:rPr>
            <w:rFonts w:ascii="Times New Roman" w:hAnsi="Times New Roman"/>
            <w:sz w:val="24"/>
            <w:szCs w:val="24"/>
            <w:rPrChange w:id="41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/сегмент</w:t>
        </w:r>
      </w:ins>
      <w:r w:rsidRPr="004A6E8F">
        <w:rPr>
          <w:rFonts w:ascii="Times New Roman" w:hAnsi="Times New Roman"/>
          <w:sz w:val="24"/>
          <w:szCs w:val="24"/>
          <w:rPrChange w:id="41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ограничивающий область нахождения лица.</w:t>
      </w:r>
    </w:p>
    <w:p w14:paraId="4FBA2FCA" w14:textId="0813FA2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1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4.1.2.3. </w:t>
      </w:r>
      <w:del w:id="415" w:author="Анастасия" w:date="2019-09-22T20:53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1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 должна предоставлять возможность применять аффинные преобразования для получения лица в строгий анфас.</w:delText>
        </w:r>
      </w:del>
      <w:ins w:id="417" w:author="Анастасия" w:date="2019-09-22T20:53:00Z">
        <w:r w:rsidR="00A05CB4" w:rsidRPr="004A6E8F">
          <w:rPr>
            <w:rFonts w:ascii="Times New Roman" w:hAnsi="Times New Roman"/>
            <w:sz w:val="24"/>
            <w:szCs w:val="24"/>
            <w:rPrChange w:id="4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ПО должно выделять </w:t>
        </w:r>
      </w:ins>
      <w:ins w:id="419" w:author="Анастасия" w:date="2019-09-22T20:54:00Z">
        <w:r w:rsidR="00A05CB4" w:rsidRPr="004A6E8F">
          <w:rPr>
            <w:rFonts w:ascii="Times New Roman" w:hAnsi="Times New Roman"/>
            <w:sz w:val="24"/>
            <w:szCs w:val="24"/>
            <w:rPrChange w:id="4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характерные признаки лица с использованием параметров глубины</w:t>
        </w:r>
      </w:ins>
      <w:ins w:id="421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42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.</w:t>
        </w:r>
      </w:ins>
    </w:p>
    <w:p w14:paraId="34C83E23" w14:textId="268BC4D0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42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42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4.1.2.4. </w:t>
      </w:r>
      <w:del w:id="425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42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427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42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</w:t>
        </w:r>
      </w:ins>
      <w:del w:id="429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43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должна</w:delText>
        </w:r>
      </w:del>
      <w:r w:rsidRPr="004A6E8F">
        <w:rPr>
          <w:rFonts w:ascii="Times New Roman" w:hAnsi="Times New Roman"/>
          <w:sz w:val="24"/>
          <w:szCs w:val="24"/>
          <w:rPrChange w:id="43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распознавать</w:t>
      </w:r>
      <w:ins w:id="432" w:author="Yashunin, Dmitry" w:date="2019-03-18T18:15:00Z">
        <w:r w:rsidR="003534AE" w:rsidRPr="004A6E8F">
          <w:rPr>
            <w:rFonts w:ascii="Times New Roman" w:hAnsi="Times New Roman"/>
            <w:sz w:val="24"/>
            <w:szCs w:val="24"/>
            <w:rPrChange w:id="43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</w:ins>
      <w:ins w:id="434" w:author="Анастасия" w:date="2019-09-22T20:55:00Z">
        <w:r w:rsidR="00A05CB4" w:rsidRPr="004A6E8F">
          <w:rPr>
            <w:rFonts w:ascii="Times New Roman" w:hAnsi="Times New Roman"/>
            <w:sz w:val="24"/>
            <w:szCs w:val="24"/>
            <w:rPrChange w:id="435" w:author="Анастасия" w:date="2019-09-22T21:04:00Z">
              <w:rPr>
                <w:rFonts w:ascii="Times New Roman" w:hAnsi="Times New Roman"/>
                <w:sz w:val="26"/>
                <w:szCs w:val="26"/>
                <w:highlight w:val="yellow"/>
              </w:rPr>
            </w:rPrChange>
          </w:rPr>
          <w:t>лица, которые добавлены в базу данных распознавания</w:t>
        </w:r>
      </w:ins>
      <w:del w:id="436" w:author="Анастасия" w:date="2019-09-22T20:55:00Z">
        <w:r w:rsidRPr="004A6E8F" w:rsidDel="00A05CB4">
          <w:rPr>
            <w:rFonts w:ascii="Times New Roman" w:hAnsi="Times New Roman"/>
            <w:sz w:val="24"/>
            <w:szCs w:val="24"/>
            <w:rPrChange w:id="43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лица членов команды исполнителей на изображение</w:delText>
        </w:r>
      </w:del>
      <w:ins w:id="438" w:author="Yashunin, Dmitry" w:date="2019-03-18T18:17:00Z">
        <w:del w:id="439" w:author="Анастасия" w:date="2019-09-22T20:55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440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</w:delText>
          </w:r>
        </w:del>
      </w:ins>
      <w:r w:rsidRPr="004A6E8F">
        <w:rPr>
          <w:rFonts w:ascii="Times New Roman" w:hAnsi="Times New Roman"/>
          <w:sz w:val="24"/>
          <w:szCs w:val="24"/>
          <w:rPrChange w:id="44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ins w:id="442" w:author="Yashunin, Dmitry" w:date="2019-03-18T18:16:00Z">
        <w:del w:id="443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44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Итогов</w:delText>
          </w:r>
        </w:del>
        <w:del w:id="445" w:author="Анастасия" w:date="2019-09-18T20:39:00Z">
          <w:r w:rsidR="003534AE" w:rsidRPr="004A6E8F" w:rsidDel="00802A5F">
            <w:rPr>
              <w:rFonts w:ascii="Times New Roman" w:hAnsi="Times New Roman"/>
              <w:sz w:val="24"/>
              <w:szCs w:val="24"/>
              <w:highlight w:val="yellow"/>
              <w:rPrChange w:id="446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ое</w:delText>
          </w:r>
        </w:del>
        <w:del w:id="447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48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</w:delText>
          </w:r>
        </w:del>
      </w:ins>
      <w:del w:id="449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5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</w:delText>
        </w:r>
      </w:del>
      <w:ins w:id="451" w:author="Yashunin, Dmitry" w:date="2019-03-18T18:16:00Z">
        <w:del w:id="452" w:author="Анастасия" w:date="2019-09-18T20:38:00Z">
          <w:r w:rsidR="003534AE" w:rsidRPr="004A6E8F" w:rsidDel="00802A5F">
            <w:rPr>
              <w:rFonts w:ascii="Times New Roman" w:hAnsi="Times New Roman"/>
              <w:sz w:val="24"/>
              <w:szCs w:val="24"/>
              <w:highlight w:val="yellow"/>
              <w:rPrChange w:id="453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и</w:delText>
          </w:r>
        </w:del>
      </w:ins>
      <w:del w:id="454" w:author="Анастасия" w:date="2019-09-18T20:38:00Z">
        <w:r w:rsidRPr="004A6E8F" w:rsidDel="00802A5F">
          <w:rPr>
            <w:rFonts w:ascii="Times New Roman" w:hAnsi="Times New Roman"/>
            <w:sz w:val="24"/>
            <w:szCs w:val="24"/>
            <w:highlight w:val="yellow"/>
            <w:rPrChange w:id="45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зображение</w:delText>
        </w:r>
      </w:del>
      <w:ins w:id="456" w:author="Yashunin, Dmitry" w:date="2019-03-18T18:16:00Z">
        <w:del w:id="457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58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,</w:delText>
          </w:r>
          <w:r w:rsidR="003534AE" w:rsidRPr="004A6E8F" w:rsidDel="00A05CB4">
            <w:rPr>
              <w:rFonts w:ascii="Times New Roman" w:hAnsi="Times New Roman"/>
              <w:sz w:val="24"/>
              <w:szCs w:val="24"/>
              <w:rPrChange w:id="459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подающ</w:delText>
          </w:r>
        </w:del>
        <w:del w:id="460" w:author="Анастасия" w:date="2019-09-18T20:39:00Z">
          <w:r w:rsidR="003534AE" w:rsidRPr="004A6E8F" w:rsidDel="00802A5F">
            <w:rPr>
              <w:rFonts w:ascii="Times New Roman" w:hAnsi="Times New Roman"/>
              <w:sz w:val="24"/>
              <w:szCs w:val="24"/>
              <w:rPrChange w:id="461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еес</w:delText>
          </w:r>
        </w:del>
        <w:del w:id="462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463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я на вход </w:delText>
          </w:r>
        </w:del>
      </w:ins>
      <w:ins w:id="464" w:author="Yashunin, Dmitry" w:date="2019-03-18T18:17:00Z">
        <w:del w:id="465" w:author="Анастасия" w:date="2019-09-22T20:56:00Z">
          <w:r w:rsidR="003534AE" w:rsidRPr="004A6E8F" w:rsidDel="00A05CB4">
            <w:rPr>
              <w:rFonts w:ascii="Times New Roman" w:hAnsi="Times New Roman"/>
              <w:sz w:val="24"/>
              <w:szCs w:val="24"/>
              <w:rPrChange w:id="466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системы распознавания,</w:delText>
          </w:r>
        </w:del>
      </w:ins>
      <w:del w:id="467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46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должн</w:delText>
        </w:r>
      </w:del>
      <w:del w:id="469" w:author="Анастасия" w:date="2019-09-18T20:39:00Z">
        <w:r w:rsidRPr="004A6E8F" w:rsidDel="00802A5F">
          <w:rPr>
            <w:rFonts w:ascii="Times New Roman" w:hAnsi="Times New Roman"/>
            <w:sz w:val="24"/>
            <w:szCs w:val="24"/>
            <w:rPrChange w:id="47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</w:delText>
        </w:r>
      </w:del>
      <w:del w:id="471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47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быть получен</w:delText>
        </w:r>
      </w:del>
      <w:del w:id="473" w:author="Анастасия" w:date="2019-09-18T21:03:00Z">
        <w:r w:rsidRPr="004A6E8F" w:rsidDel="00012AB4">
          <w:rPr>
            <w:rFonts w:ascii="Times New Roman" w:hAnsi="Times New Roman"/>
            <w:sz w:val="24"/>
            <w:szCs w:val="24"/>
            <w:rPrChange w:id="47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о</w:delText>
        </w:r>
      </w:del>
      <w:del w:id="475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rPrChange w:id="47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 исходного изображения путем </w:delText>
        </w:r>
        <w:commentRangeStart w:id="477"/>
        <w:r w:rsidRPr="004A6E8F" w:rsidDel="00A05CB4">
          <w:rPr>
            <w:rFonts w:ascii="Times New Roman" w:hAnsi="Times New Roman"/>
            <w:sz w:val="24"/>
            <w:szCs w:val="24"/>
            <w:rPrChange w:id="47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внутренних </w:delText>
        </w:r>
        <w:commentRangeEnd w:id="477"/>
        <w:r w:rsidR="00581DB4" w:rsidRPr="004A6E8F" w:rsidDel="00A05CB4">
          <w:rPr>
            <w:rStyle w:val="af0"/>
            <w:rFonts w:ascii="Times New Roman" w:hAnsi="Times New Roman"/>
            <w:sz w:val="24"/>
            <w:szCs w:val="24"/>
            <w:rPrChange w:id="479" w:author="Анастасия" w:date="2019-09-22T21:04:00Z">
              <w:rPr>
                <w:rStyle w:val="af0"/>
              </w:rPr>
            </w:rPrChange>
          </w:rPr>
          <w:commentReference w:id="477"/>
        </w:r>
        <w:r w:rsidRPr="004A6E8F" w:rsidDel="00A05CB4">
          <w:rPr>
            <w:rFonts w:ascii="Times New Roman" w:hAnsi="Times New Roman"/>
            <w:sz w:val="24"/>
            <w:szCs w:val="24"/>
            <w:rPrChange w:id="4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преобразований,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8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а именно масштабирования, </w:delText>
        </w:r>
      </w:del>
      <w:ins w:id="482" w:author="Баландина София" w:date="2019-03-18T22:21:00Z">
        <w:del w:id="483" w:author="Анастасия" w:date="2019-09-22T20:56:00Z">
          <w:r w:rsidR="00EB7C7F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84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>обрезки изображения</w:delText>
          </w:r>
        </w:del>
      </w:ins>
      <w:ins w:id="485" w:author="Баландина София" w:date="2019-03-18T22:00:00Z">
        <w:del w:id="486" w:author="Анастасия" w:date="2019-09-22T20:56:00Z">
          <w:r w:rsidR="00DA4770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487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 </w:delText>
          </w:r>
        </w:del>
      </w:ins>
      <w:commentRangeStart w:id="488"/>
      <w:del w:id="489" w:author="Анастасия" w:date="2019-09-22T20:5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детекции </w:delText>
        </w:r>
        <w:commentRangeEnd w:id="488"/>
        <w:r w:rsidR="00BA5D41" w:rsidRPr="004A6E8F" w:rsidDel="00A05CB4">
          <w:rPr>
            <w:rStyle w:val="af0"/>
            <w:rFonts w:ascii="Times New Roman" w:hAnsi="Times New Roman"/>
            <w:sz w:val="24"/>
            <w:szCs w:val="24"/>
            <w:highlight w:val="yellow"/>
            <w:rPrChange w:id="491" w:author="Анастасия" w:date="2019-09-22T21:04:00Z">
              <w:rPr>
                <w:rStyle w:val="af0"/>
              </w:rPr>
            </w:rPrChange>
          </w:rPr>
          <w:commentReference w:id="488"/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4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и аффинных преобразований</w:delText>
        </w:r>
        <w:r w:rsidRPr="004A6E8F" w:rsidDel="00A05CB4">
          <w:rPr>
            <w:rFonts w:ascii="Times New Roman" w:hAnsi="Times New Roman"/>
            <w:sz w:val="24"/>
            <w:szCs w:val="24"/>
            <w:rPrChange w:id="49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. </w:delText>
        </w:r>
      </w:del>
      <w:r w:rsidRPr="004A6E8F">
        <w:rPr>
          <w:rFonts w:ascii="Times New Roman" w:hAnsi="Times New Roman"/>
          <w:sz w:val="24"/>
          <w:szCs w:val="24"/>
          <w:rPrChange w:id="49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В результате распознавания все детектированные </w:t>
      </w:r>
      <w:del w:id="495" w:author="Анастасия" w:date="2019-09-18T20:40:00Z">
        <w:r w:rsidRPr="004A6E8F" w:rsidDel="00802A5F">
          <w:rPr>
            <w:rFonts w:ascii="Times New Roman" w:hAnsi="Times New Roman"/>
            <w:sz w:val="24"/>
            <w:szCs w:val="24"/>
            <w:rPrChange w:id="49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области </w:delText>
        </w:r>
      </w:del>
      <w:ins w:id="497" w:author="Анастасия" w:date="2019-09-18T20:40:00Z">
        <w:r w:rsidR="00802A5F" w:rsidRPr="004A6E8F">
          <w:rPr>
            <w:rFonts w:ascii="Times New Roman" w:hAnsi="Times New Roman"/>
            <w:sz w:val="24"/>
            <w:szCs w:val="24"/>
            <w:rPrChange w:id="49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лица </w:t>
        </w:r>
      </w:ins>
      <w:r w:rsidRPr="004A6E8F">
        <w:rPr>
          <w:rFonts w:ascii="Times New Roman" w:hAnsi="Times New Roman"/>
          <w:sz w:val="24"/>
          <w:szCs w:val="24"/>
          <w:rPrChange w:id="49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должны быть подписаны</w:t>
      </w:r>
      <w:ins w:id="500" w:author="Анастасия" w:date="2019-09-22T20:56:00Z">
        <w:r w:rsidR="004A6E8F" w:rsidRPr="004A6E8F">
          <w:rPr>
            <w:rFonts w:ascii="Times New Roman" w:hAnsi="Times New Roman"/>
            <w:sz w:val="24"/>
            <w:szCs w:val="24"/>
            <w:rPrChange w:id="50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(либо уникальным идентификатором, либо базовым идентификатором для неизвестных лиц)</w:t>
        </w:r>
      </w:ins>
      <w:r w:rsidRPr="004A6E8F">
        <w:rPr>
          <w:rFonts w:ascii="Times New Roman" w:hAnsi="Times New Roman"/>
          <w:sz w:val="24"/>
          <w:szCs w:val="24"/>
          <w:rPrChange w:id="50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. </w:t>
      </w:r>
      <w:del w:id="503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50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Формат подписи будет уточнен в процессе разработки (ПЗ по входным и выходным данным и ограничениям).</w:delText>
        </w:r>
      </w:del>
    </w:p>
    <w:p w14:paraId="010491D2" w14:textId="047EE849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0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0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lastRenderedPageBreak/>
        <w:t xml:space="preserve">4.1.2.5. </w:t>
      </w:r>
      <w:del w:id="507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50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 должна</w:delText>
        </w:r>
      </w:del>
      <w:ins w:id="509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51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</w:t>
        </w:r>
      </w:ins>
      <w:r w:rsidRPr="004A6E8F">
        <w:rPr>
          <w:rFonts w:ascii="Times New Roman" w:hAnsi="Times New Roman"/>
          <w:sz w:val="24"/>
          <w:szCs w:val="24"/>
          <w:rPrChange w:id="5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формировать выходные данные в виде исходного </w:t>
      </w:r>
      <w:del w:id="512" w:author="Анастасия" w:date="2019-09-22T20:57:00Z">
        <w:r w:rsidRPr="004A6E8F" w:rsidDel="004A6E8F">
          <w:rPr>
            <w:rFonts w:ascii="Times New Roman" w:hAnsi="Times New Roman"/>
            <w:sz w:val="24"/>
            <w:szCs w:val="24"/>
            <w:rPrChange w:id="51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изображения </w:delText>
        </w:r>
      </w:del>
      <w:ins w:id="514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51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видео </w:t>
        </w:r>
      </w:ins>
      <w:r w:rsidRPr="004A6E8F">
        <w:rPr>
          <w:rFonts w:ascii="Times New Roman" w:hAnsi="Times New Roman"/>
          <w:sz w:val="24"/>
          <w:szCs w:val="24"/>
          <w:rPrChange w:id="51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с нанесенной графической разметкой </w:t>
      </w:r>
      <w:r w:rsidRPr="004A6E8F">
        <w:rPr>
          <w:rFonts w:ascii="Times New Roman" w:hAnsi="Times New Roman"/>
          <w:sz w:val="24"/>
          <w:szCs w:val="24"/>
          <w:highlight w:val="yellow"/>
          <w:rPrChange w:id="51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(см.</w:t>
      </w:r>
      <w:ins w:id="518" w:author="Анастасия" w:date="2019-09-22T21:01:00Z">
        <w:r w:rsidR="004A6E8F" w:rsidRPr="004A6E8F">
          <w:rPr>
            <w:rFonts w:ascii="Times New Roman" w:hAnsi="Times New Roman"/>
            <w:sz w:val="24"/>
            <w:szCs w:val="24"/>
            <w:highlight w:val="yellow"/>
            <w:rPrChange w:id="51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п)</w:t>
        </w:r>
      </w:ins>
      <w:del w:id="520" w:author="Анастасия" w:date="2019-09-22T21:01:00Z">
        <w:r w:rsidRPr="004A6E8F" w:rsidDel="004A6E8F">
          <w:rPr>
            <w:rFonts w:ascii="Times New Roman" w:hAnsi="Times New Roman"/>
            <w:sz w:val="24"/>
            <w:szCs w:val="24"/>
            <w:rPrChange w:id="52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п.4.1.4)</w:delText>
        </w:r>
      </w:del>
      <w:r w:rsidRPr="004A6E8F">
        <w:rPr>
          <w:rFonts w:ascii="Times New Roman" w:hAnsi="Times New Roman"/>
          <w:sz w:val="24"/>
          <w:szCs w:val="24"/>
          <w:rPrChange w:id="52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.</w:t>
      </w:r>
    </w:p>
    <w:p w14:paraId="275AD53F" w14:textId="201D20BA" w:rsidR="000912A8" w:rsidRPr="004A6E8F" w:rsidRDefault="000912A8" w:rsidP="000912A8">
      <w:pPr>
        <w:spacing w:after="0" w:line="360" w:lineRule="auto"/>
        <w:ind w:firstLine="539"/>
        <w:jc w:val="both"/>
        <w:rPr>
          <w:ins w:id="523" w:author="Анастасия" w:date="2019-09-18T20:40:00Z"/>
          <w:rFonts w:ascii="Times New Roman" w:hAnsi="Times New Roman"/>
          <w:sz w:val="24"/>
          <w:szCs w:val="24"/>
          <w:rPrChange w:id="524" w:author="Анастасия" w:date="2019-09-22T21:04:00Z">
            <w:rPr>
              <w:ins w:id="525" w:author="Анастасия" w:date="2019-09-18T20:40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2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4.1.2.6. </w:t>
      </w:r>
      <w:r w:rsidRPr="00A379D3">
        <w:rPr>
          <w:rFonts w:ascii="Times New Roman" w:hAnsi="Times New Roman"/>
          <w:sz w:val="24"/>
          <w:szCs w:val="24"/>
          <w:rPrChange w:id="527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Дополнительно </w:t>
      </w:r>
      <w:del w:id="528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529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серверная часть</w:delText>
        </w:r>
      </w:del>
      <w:ins w:id="530" w:author="Анастасия" w:date="2019-09-24T20:24:00Z">
        <w:r w:rsidR="00A379D3">
          <w:rPr>
            <w:rFonts w:ascii="Times New Roman" w:hAnsi="Times New Roman"/>
            <w:sz w:val="24"/>
            <w:szCs w:val="24"/>
          </w:rPr>
          <w:t>ПО</w:t>
        </w:r>
      </w:ins>
      <w:r w:rsidRPr="00A379D3">
        <w:rPr>
          <w:rFonts w:ascii="Times New Roman" w:hAnsi="Times New Roman"/>
          <w:sz w:val="24"/>
          <w:szCs w:val="24"/>
          <w:rPrChange w:id="531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 должн</w:t>
      </w:r>
      <w:ins w:id="532" w:author="Анастасия" w:date="2019-09-24T20:24:00Z">
        <w:r w:rsidR="00A379D3">
          <w:rPr>
            <w:rFonts w:ascii="Times New Roman" w:hAnsi="Times New Roman"/>
            <w:sz w:val="24"/>
            <w:szCs w:val="24"/>
          </w:rPr>
          <w:t>о</w:t>
        </w:r>
      </w:ins>
      <w:del w:id="533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534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а</w:delText>
        </w:r>
      </w:del>
      <w:r w:rsidRPr="00A379D3">
        <w:rPr>
          <w:rFonts w:ascii="Times New Roman" w:hAnsi="Times New Roman"/>
          <w:sz w:val="24"/>
          <w:szCs w:val="24"/>
          <w:rPrChange w:id="535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 формировать </w:t>
      </w:r>
      <w:del w:id="536" w:author="Анастасия" w:date="2019-09-24T20:24:00Z">
        <w:r w:rsidRPr="00A379D3" w:rsidDel="00A379D3">
          <w:rPr>
            <w:rFonts w:ascii="Times New Roman" w:hAnsi="Times New Roman"/>
            <w:sz w:val="24"/>
            <w:szCs w:val="24"/>
            <w:rPrChange w:id="537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данные и </w:delText>
        </w:r>
      </w:del>
      <w:r w:rsidRPr="00A379D3">
        <w:rPr>
          <w:rFonts w:ascii="Times New Roman" w:hAnsi="Times New Roman"/>
          <w:sz w:val="24"/>
          <w:szCs w:val="24"/>
          <w:rPrChange w:id="538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вычисляемые статистические показатели, описание и перечень которых </w:t>
      </w:r>
      <w:del w:id="539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540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будет </w:delText>
        </w:r>
      </w:del>
      <w:r w:rsidRPr="00A379D3">
        <w:rPr>
          <w:rFonts w:ascii="Times New Roman" w:hAnsi="Times New Roman"/>
          <w:sz w:val="24"/>
          <w:szCs w:val="24"/>
          <w:rPrChange w:id="541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 xml:space="preserve">уточнен в </w:t>
      </w:r>
      <w:ins w:id="542" w:author="Анастасия" w:date="2019-09-24T20:25:00Z">
        <w:r w:rsidR="00A379D3">
          <w:rPr>
            <w:rFonts w:ascii="Times New Roman" w:hAnsi="Times New Roman"/>
            <w:sz w:val="24"/>
            <w:szCs w:val="24"/>
          </w:rPr>
          <w:t>«</w:t>
        </w:r>
      </w:ins>
      <w:del w:id="543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544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разработки (</w:delText>
        </w:r>
      </w:del>
      <w:r w:rsidRPr="00A379D3">
        <w:rPr>
          <w:rFonts w:ascii="Times New Roman" w:hAnsi="Times New Roman"/>
          <w:sz w:val="24"/>
          <w:szCs w:val="24"/>
          <w:rPrChange w:id="545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>ПЗ по входным и выходным данным и ограничениям</w:t>
      </w:r>
      <w:ins w:id="546" w:author="Анастасия" w:date="2019-09-24T20:25:00Z">
        <w:r w:rsidR="00A379D3">
          <w:rPr>
            <w:rFonts w:ascii="Times New Roman" w:hAnsi="Times New Roman"/>
            <w:sz w:val="24"/>
            <w:szCs w:val="24"/>
          </w:rPr>
          <w:t>»</w:t>
        </w:r>
      </w:ins>
      <w:del w:id="547" w:author="Анастасия" w:date="2019-09-24T20:25:00Z">
        <w:r w:rsidRPr="00A379D3" w:rsidDel="00A379D3">
          <w:rPr>
            <w:rFonts w:ascii="Times New Roman" w:hAnsi="Times New Roman"/>
            <w:sz w:val="24"/>
            <w:szCs w:val="24"/>
            <w:rPrChange w:id="548" w:author="Анастасия" w:date="2019-09-24T20:24:00Z">
              <w:rPr>
                <w:rFonts w:ascii="Times New Roman" w:hAnsi="Times New Roman"/>
                <w:sz w:val="26"/>
                <w:szCs w:val="26"/>
              </w:rPr>
            </w:rPrChange>
          </w:rPr>
          <w:delText>)</w:delText>
        </w:r>
      </w:del>
      <w:r w:rsidRPr="00A379D3">
        <w:rPr>
          <w:rFonts w:ascii="Times New Roman" w:hAnsi="Times New Roman"/>
          <w:sz w:val="24"/>
          <w:szCs w:val="24"/>
          <w:rPrChange w:id="549" w:author="Анастасия" w:date="2019-09-24T20:24:00Z">
            <w:rPr>
              <w:rFonts w:ascii="Times New Roman" w:hAnsi="Times New Roman"/>
              <w:sz w:val="26"/>
              <w:szCs w:val="26"/>
            </w:rPr>
          </w:rPrChange>
        </w:rPr>
        <w:t>.</w:t>
      </w:r>
    </w:p>
    <w:p w14:paraId="42CAA6BE" w14:textId="63A16504" w:rsidR="00802A5F" w:rsidRPr="004A6E8F" w:rsidRDefault="00802A5F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5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551" w:author="Анастасия" w:date="2019-09-18T20:40:00Z">
        <w:r w:rsidRPr="004A6E8F">
          <w:rPr>
            <w:rFonts w:ascii="Times New Roman" w:hAnsi="Times New Roman"/>
            <w:sz w:val="24"/>
            <w:szCs w:val="24"/>
            <w:rPrChange w:id="55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4.1.2.7. </w:t>
        </w:r>
      </w:ins>
      <w:ins w:id="553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554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должно иметь функцию антиспуфинга.</w:t>
        </w:r>
      </w:ins>
      <w:ins w:id="555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556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Под</w:t>
        </w:r>
      </w:ins>
      <w:ins w:id="557" w:author="Анастасия" w:date="2019-09-22T20:57:00Z">
        <w:r w:rsidR="004A6E8F" w:rsidRPr="004A6E8F">
          <w:rPr>
            <w:rFonts w:ascii="Times New Roman" w:hAnsi="Times New Roman"/>
            <w:sz w:val="24"/>
            <w:szCs w:val="24"/>
            <w:rPrChange w:id="55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</w:t>
        </w:r>
      </w:ins>
      <w:ins w:id="559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56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функцией </w:t>
        </w:r>
        <w:r w:rsidR="00356BFD">
          <w:rPr>
            <w:rFonts w:ascii="Times New Roman" w:hAnsi="Times New Roman"/>
            <w:sz w:val="24"/>
            <w:szCs w:val="24"/>
          </w:rPr>
          <w:t>антиспуфин</w:t>
        </w:r>
      </w:ins>
      <w:ins w:id="561" w:author="Анастасия" w:date="2019-09-22T21:28:00Z">
        <w:r w:rsidR="00356BFD">
          <w:rPr>
            <w:rFonts w:ascii="Times New Roman" w:hAnsi="Times New Roman"/>
            <w:sz w:val="24"/>
            <w:szCs w:val="24"/>
          </w:rPr>
          <w:t>га</w:t>
        </w:r>
      </w:ins>
      <w:ins w:id="562" w:author="Анастасия" w:date="2019-09-22T21:02:00Z">
        <w:r w:rsidR="004A6E8F" w:rsidRPr="004A6E8F">
          <w:rPr>
            <w:rFonts w:ascii="Times New Roman" w:hAnsi="Times New Roman"/>
            <w:sz w:val="24"/>
            <w:szCs w:val="24"/>
            <w:rPrChange w:id="56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подразумевается возможность </w:t>
        </w:r>
      </w:ins>
      <w:ins w:id="564" w:author="Анастасия" w:date="2019-09-22T21:03:00Z">
        <w:r w:rsidR="004A6E8F" w:rsidRPr="004A6E8F">
          <w:rPr>
            <w:rFonts w:ascii="Times New Roman" w:hAnsi="Times New Roman"/>
            <w:sz w:val="24"/>
            <w:szCs w:val="24"/>
            <w:rPrChange w:id="56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ПО отличить реальное лицо от 2</w:t>
        </w:r>
        <w:r w:rsidR="004A6E8F" w:rsidRPr="004A6E8F">
          <w:rPr>
            <w:rFonts w:ascii="Times New Roman" w:hAnsi="Times New Roman"/>
            <w:sz w:val="24"/>
            <w:szCs w:val="24"/>
            <w:lang w:val="en-US"/>
            <w:rPrChange w:id="566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</w:t>
        </w:r>
        <w:r w:rsidR="004A6E8F" w:rsidRPr="004A6E8F">
          <w:rPr>
            <w:rFonts w:ascii="Times New Roman" w:hAnsi="Times New Roman"/>
            <w:sz w:val="24"/>
            <w:szCs w:val="24"/>
            <w:rPrChange w:id="567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-</w:t>
        </w:r>
        <w:r w:rsidR="004A6E8F" w:rsidRPr="004A6E8F">
          <w:rPr>
            <w:rFonts w:ascii="Times New Roman" w:hAnsi="Times New Roman"/>
            <w:sz w:val="24"/>
            <w:szCs w:val="24"/>
            <w:rPrChange w:id="56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изображения лица. Более подробно требования описаны в «ПЗ по входным и выходным данным и ограничениям».</w:t>
        </w:r>
      </w:ins>
    </w:p>
    <w:p w14:paraId="62B38EF4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6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1D800D68" w14:textId="77777777" w:rsidR="000912A8" w:rsidRPr="004A6E8F" w:rsidRDefault="000912A8" w:rsidP="000912A8">
      <w:pPr>
        <w:tabs>
          <w:tab w:val="right" w:pos="9920"/>
        </w:tabs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57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7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4.1.3. Входные данные</w:t>
      </w:r>
    </w:p>
    <w:p w14:paraId="548F1A02" w14:textId="6074E190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57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7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Входные данные ПО «</w:t>
      </w:r>
      <w:ins w:id="574" w:author="Анастасия" w:date="2019-09-18T20:44:00Z">
        <w:r w:rsidR="00802A5F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575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del w:id="576" w:author="Анастасия" w:date="2019-09-18T20:44:00Z">
        <w:r w:rsidRPr="004A6E8F" w:rsidDel="00802A5F">
          <w:rPr>
            <w:rFonts w:ascii="Times New Roman" w:hAnsi="Times New Roman"/>
            <w:sz w:val="24"/>
            <w:szCs w:val="24"/>
            <w:u w:val="single"/>
            <w:lang w:val="en-US"/>
            <w:rPrChange w:id="577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57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» должны представлять собой </w:t>
      </w:r>
      <w:del w:id="579" w:author="Анастасия" w:date="2019-09-22T20:4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8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цветное цифровое 2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581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d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8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изображение в формате </w:delText>
        </w:r>
        <w:r w:rsidRPr="004A6E8F" w:rsidDel="00A05CB4">
          <w:rPr>
            <w:rFonts w:ascii="Times New Roman" w:hAnsi="Times New Roman"/>
            <w:sz w:val="24"/>
            <w:szCs w:val="24"/>
            <w:highlight w:val="yellow"/>
            <w:lang w:val="en-US"/>
            <w:rPrChange w:id="58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jpeg</w:delText>
        </w:r>
      </w:del>
      <w:ins w:id="584" w:author="Баландина София" w:date="2019-03-18T21:46:00Z">
        <w:del w:id="585" w:author="Анастасия" w:date="2019-09-22T20:46:00Z"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86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 xml:space="preserve">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rPrChange w:id="587" w:author="Анастасия" w:date="2019-09-22T21:04:00Z">
                <w:rPr>
                  <w:rFonts w:ascii="Times New Roman" w:hAnsi="Times New Roman"/>
                  <w:sz w:val="26"/>
                  <w:szCs w:val="26"/>
                </w:rPr>
              </w:rPrChange>
            </w:rPr>
            <w:delText xml:space="preserve">или </w:delText>
          </w:r>
          <w:r w:rsidR="00F14649" w:rsidRPr="004A6E8F" w:rsidDel="00A05CB4">
            <w:rPr>
              <w:rFonts w:ascii="Times New Roman" w:hAnsi="Times New Roman"/>
              <w:sz w:val="24"/>
              <w:szCs w:val="24"/>
              <w:highlight w:val="yellow"/>
              <w:lang w:val="en-US"/>
              <w:rPrChange w:id="588" w:author="Анастасия" w:date="2019-09-22T21:04:00Z">
                <w:rPr>
                  <w:rFonts w:ascii="Times New Roman" w:hAnsi="Times New Roman"/>
                  <w:sz w:val="26"/>
                  <w:szCs w:val="26"/>
                  <w:lang w:val="en-US"/>
                </w:rPr>
              </w:rPrChange>
            </w:rPr>
            <w:delText>png</w:delText>
          </w:r>
        </w:del>
      </w:ins>
      <w:del w:id="589" w:author="Анастасия" w:date="2019-09-22T20:46:00Z">
        <w:r w:rsidRPr="004A6E8F" w:rsidDel="00A05CB4">
          <w:rPr>
            <w:rFonts w:ascii="Times New Roman" w:hAnsi="Times New Roman"/>
            <w:sz w:val="24"/>
            <w:szCs w:val="24"/>
            <w:highlight w:val="yellow"/>
            <w:rPrChange w:id="59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.</w:delText>
        </w:r>
      </w:del>
      <w:ins w:id="591" w:author="Анастасия" w:date="2019-09-22T20:46:00Z">
        <w:r w:rsidR="00A05CB4" w:rsidRPr="004A6E8F">
          <w:rPr>
            <w:rFonts w:ascii="Times New Roman" w:hAnsi="Times New Roman"/>
            <w:sz w:val="24"/>
            <w:szCs w:val="24"/>
            <w:rPrChange w:id="59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>видео, полученное с использованием</w:t>
        </w:r>
        <w:r w:rsidR="00A05CB4" w:rsidRPr="004A6E8F">
          <w:rPr>
            <w:rFonts w:ascii="Times New Roman" w:hAnsi="Times New Roman"/>
            <w:sz w:val="24"/>
            <w:szCs w:val="24"/>
            <w:rPrChange w:id="59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 xml:space="preserve"> </w:t>
        </w:r>
        <w:r w:rsidR="00A05CB4" w:rsidRPr="004A6E8F">
          <w:rPr>
            <w:rFonts w:ascii="Times New Roman" w:hAnsi="Times New Roman"/>
            <w:sz w:val="24"/>
            <w:szCs w:val="24"/>
            <w:lang w:val="en-US"/>
            <w:rPrChange w:id="59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RGBD</w:t>
        </w:r>
        <w:r w:rsidR="00A05CB4" w:rsidRPr="004A6E8F">
          <w:rPr>
            <w:rFonts w:ascii="Times New Roman" w:hAnsi="Times New Roman"/>
            <w:sz w:val="24"/>
            <w:szCs w:val="24"/>
            <w:rPrChange w:id="59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камеры</w:t>
        </w:r>
      </w:ins>
      <w:del w:id="596" w:author="Анастасия" w:date="2019-09-22T20:46:00Z">
        <w:r w:rsidRPr="004A6E8F" w:rsidDel="00A05CB4">
          <w:rPr>
            <w:rFonts w:ascii="Times New Roman" w:hAnsi="Times New Roman"/>
            <w:sz w:val="24"/>
            <w:szCs w:val="24"/>
            <w:rPrChange w:id="59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</w:p>
    <w:p w14:paraId="10E5A6A8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59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59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Дополнительно перечень и описание входных данных будет уточнен в процессе разработки (ПЗ по входным и выходным данным и ограничениям);</w:t>
      </w:r>
    </w:p>
    <w:p w14:paraId="55372C09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60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40A1272B" w14:textId="77777777" w:rsidR="000912A8" w:rsidRPr="004A6E8F" w:rsidRDefault="000912A8" w:rsidP="000912A8">
      <w:pPr>
        <w:tabs>
          <w:tab w:val="left" w:pos="2535"/>
          <w:tab w:val="left" w:pos="6030"/>
        </w:tabs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60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0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4.1.4. Выходные данные</w:t>
      </w:r>
    </w:p>
    <w:p w14:paraId="0168648E" w14:textId="10068D8D" w:rsidR="000912A8" w:rsidRPr="004A6E8F" w:rsidRDefault="000912A8" w:rsidP="000912A8">
      <w:pPr>
        <w:tabs>
          <w:tab w:val="right" w:pos="9920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60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0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Выходные данные ПО «</w:t>
      </w:r>
      <w:del w:id="605" w:author="Анастасия" w:date="2019-09-18T20:44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606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607" w:author="Анастасия" w:date="2019-09-18T20:44:00Z">
        <w:r w:rsidR="00565474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608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rFonts w:ascii="Times New Roman" w:hAnsi="Times New Roman"/>
          <w:sz w:val="24"/>
          <w:szCs w:val="24"/>
          <w:rPrChange w:id="6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» должны представлять собой исходное </w:t>
      </w:r>
      <w:del w:id="610" w:author="Анастасия" w:date="2019-09-22T20:47:00Z">
        <w:r w:rsidRPr="004A6E8F" w:rsidDel="00A05CB4">
          <w:rPr>
            <w:rFonts w:ascii="Times New Roman" w:hAnsi="Times New Roman"/>
            <w:sz w:val="24"/>
            <w:szCs w:val="24"/>
            <w:rPrChange w:id="611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изображение </w:delText>
        </w:r>
      </w:del>
      <w:ins w:id="612" w:author="Анастасия" w:date="2019-09-22T20:47:00Z">
        <w:r w:rsidR="00A05CB4" w:rsidRPr="004A6E8F">
          <w:rPr>
            <w:rFonts w:ascii="Times New Roman" w:hAnsi="Times New Roman"/>
            <w:sz w:val="24"/>
            <w:szCs w:val="24"/>
            <w:rPrChange w:id="613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видео </w:t>
        </w:r>
      </w:ins>
      <w:r w:rsidRPr="004A6E8F">
        <w:rPr>
          <w:rFonts w:ascii="Times New Roman" w:hAnsi="Times New Roman"/>
          <w:sz w:val="24"/>
          <w:szCs w:val="24"/>
          <w:rPrChange w:id="61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с графической разметкой.</w:t>
      </w:r>
    </w:p>
    <w:p w14:paraId="1CE65D73" w14:textId="51483B0E" w:rsidR="000912A8" w:rsidRPr="004A6E8F" w:rsidRDefault="000912A8" w:rsidP="000912A8">
      <w:pPr>
        <w:tabs>
          <w:tab w:val="right" w:pos="9920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61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61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Формат графической разметки,</w:t>
      </w:r>
      <w:del w:id="617" w:author="Анастасия" w:date="2019-09-24T20:44:00Z">
        <w:r w:rsidRPr="004A6E8F" w:rsidDel="002B02ED">
          <w:rPr>
            <w:rFonts w:ascii="Times New Roman" w:hAnsi="Times New Roman"/>
            <w:sz w:val="24"/>
            <w:szCs w:val="24"/>
            <w:rPrChange w:id="618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а так</w:delText>
        </w:r>
      </w:del>
      <w:del w:id="619" w:author="Анастасия" w:date="2019-09-22T20:47:00Z">
        <w:r w:rsidRPr="004A6E8F" w:rsidDel="00A05CB4">
          <w:rPr>
            <w:rFonts w:ascii="Times New Roman" w:hAnsi="Times New Roman"/>
            <w:sz w:val="24"/>
            <w:szCs w:val="24"/>
            <w:rPrChange w:id="620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del w:id="621" w:author="Анастасия" w:date="2019-09-24T20:44:00Z">
        <w:r w:rsidRPr="004A6E8F" w:rsidDel="002B02ED">
          <w:rPr>
            <w:rFonts w:ascii="Times New Roman" w:hAnsi="Times New Roman"/>
            <w:sz w:val="24"/>
            <w:szCs w:val="24"/>
            <w:rPrChange w:id="622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же</w:delText>
        </w:r>
      </w:del>
      <w:r w:rsidRPr="004A6E8F">
        <w:rPr>
          <w:rFonts w:ascii="Times New Roman" w:hAnsi="Times New Roman"/>
          <w:sz w:val="24"/>
          <w:szCs w:val="24"/>
          <w:rPrChange w:id="62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 дополнительный перечень и описание выходных данных будет уточнен в процессе разработки (ПЗ по входным и выходным данным и ограничениям).</w:t>
      </w:r>
    </w:p>
    <w:p w14:paraId="4C9BD1A8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rPrChange w:id="62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10C6E6F3" w14:textId="77777777" w:rsidR="000912A8" w:rsidRPr="004A6E8F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625" w:author="Анастасия" w:date="2019-09-22T21:04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4A6E8F">
        <w:rPr>
          <w:rFonts w:ascii="Times New Roman" w:hAnsi="Times New Roman"/>
          <w:sz w:val="24"/>
          <w:szCs w:val="24"/>
          <w:shd w:val="clear" w:color="auto" w:fill="FFFFFF"/>
          <w:rPrChange w:id="626" w:author="Анастасия" w:date="2019-09-22T21:04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>4.2. Требования к нефункциональным характеристикам.</w:t>
      </w:r>
    </w:p>
    <w:p w14:paraId="3996AA08" w14:textId="636FC0E7" w:rsidR="000912A8" w:rsidRPr="00356BFD" w:rsidRDefault="000912A8" w:rsidP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627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356BFD">
        <w:rPr>
          <w:rFonts w:ascii="Times New Roman" w:hAnsi="Times New Roman"/>
          <w:sz w:val="24"/>
          <w:szCs w:val="24"/>
          <w:shd w:val="clear" w:color="auto" w:fill="FFFFFF"/>
          <w:rPrChange w:id="628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 xml:space="preserve">4.2.1 </w:t>
      </w:r>
      <w:ins w:id="629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ПО «DeepFR» должно обрабатывать запись с камеры в режиме </w:t>
        </w:r>
      </w:ins>
      <w:ins w:id="630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10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631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fps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632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(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CPU</w:t>
        </w:r>
        <w:r w:rsidR="002B02E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или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633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 xml:space="preserve"> 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  <w:lang w:val="en-US"/>
          </w:rPr>
          <w:t>GPU</w:t>
        </w:r>
        <w:r w:rsidR="00D21F4B" w:rsidRPr="00D21F4B">
          <w:rPr>
            <w:rFonts w:ascii="Times New Roman" w:hAnsi="Times New Roman"/>
            <w:sz w:val="24"/>
            <w:szCs w:val="24"/>
            <w:shd w:val="clear" w:color="auto" w:fill="FFFFFF"/>
            <w:rPrChange w:id="634" w:author="Анастасия" w:date="2019-09-24T20:26:00Z">
              <w:rPr>
                <w:rFonts w:ascii="Times New Roman" w:hAnsi="Times New Roman"/>
                <w:sz w:val="24"/>
                <w:szCs w:val="24"/>
                <w:shd w:val="clear" w:color="auto" w:fill="FFFFFF"/>
                <w:lang w:val="en-US"/>
              </w:rPr>
            </w:rPrChange>
          </w:rPr>
          <w:t>)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</w:t>
        </w:r>
      </w:ins>
      <w:ins w:id="635" w:author="Анастасия" w:date="2019-09-22T21:34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с </w:t>
        </w:r>
      </w:ins>
      <w:ins w:id="636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максимально допустимой </w:t>
        </w:r>
      </w:ins>
      <w:ins w:id="637" w:author="Анастасия" w:date="2019-09-22T21:34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задержкой </w:t>
        </w:r>
      </w:ins>
      <w:ins w:id="638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в 0.2</w:t>
        </w:r>
      </w:ins>
      <w:ins w:id="639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секунд</w:t>
        </w:r>
      </w:ins>
      <w:ins w:id="640" w:author="Анастасия" w:date="2019-09-24T20:26:00Z"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>ы</w:t>
        </w:r>
      </w:ins>
      <w:ins w:id="641" w:author="Анастасия" w:date="2019-09-22T21:34:00Z"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>.</w:t>
        </w:r>
      </w:ins>
      <w:del w:id="642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43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ПО «</w:delText>
        </w:r>
      </w:del>
      <w:del w:id="644" w:author="Анастасия" w:date="2019-09-18T20:45:00Z">
        <w:r w:rsidRPr="00356BFD" w:rsidDel="00565474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645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AF</w:delText>
        </w:r>
      </w:del>
      <w:del w:id="646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647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R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48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» должно обрабатывать изображение, на котором имеется не более трех лиц, не более чем за 30 </w:delText>
        </w:r>
      </w:del>
      <w:ins w:id="649" w:author="Yashunin, Dmitry" w:date="2019-03-18T18:20:00Z">
        <w:del w:id="650" w:author="Анастасия" w:date="2019-09-22T21:34:00Z">
          <w:r w:rsidR="008B09C1" w:rsidRPr="00356BFD" w:rsidDel="00356BFD">
            <w:rPr>
              <w:rFonts w:ascii="Times New Roman" w:hAnsi="Times New Roman"/>
              <w:sz w:val="24"/>
              <w:szCs w:val="24"/>
              <w:shd w:val="clear" w:color="auto" w:fill="FFFFFF"/>
              <w:rPrChange w:id="651" w:author="Анастасия" w:date="2019-09-22T21:32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 xml:space="preserve">20 </w:delText>
          </w:r>
        </w:del>
      </w:ins>
      <w:del w:id="652" w:author="Анастасия" w:date="2019-09-22T21:34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53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секунд.</w:delText>
        </w:r>
      </w:del>
    </w:p>
    <w:p w14:paraId="3797D770" w14:textId="6E5DFED2" w:rsidR="00356BFD" w:rsidRPr="00356BFD" w:rsidRDefault="000912A8">
      <w:pPr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shd w:val="clear" w:color="auto" w:fill="FFFFFF"/>
          <w:rPrChange w:id="654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r w:rsidRPr="00356BFD">
        <w:rPr>
          <w:rFonts w:ascii="Times New Roman" w:hAnsi="Times New Roman"/>
          <w:sz w:val="24"/>
          <w:szCs w:val="24"/>
          <w:shd w:val="clear" w:color="auto" w:fill="FFFFFF"/>
          <w:rPrChange w:id="655" w:author="Анастасия" w:date="2019-09-22T21:32:00Z">
            <w:rPr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  <w:t xml:space="preserve">4.2.2. </w:t>
      </w:r>
      <w:del w:id="656" w:author="Анастасия" w:date="2019-09-22T21:32:00Z"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57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Входное изображение ПО «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lang w:val="en-US"/>
            <w:rPrChange w:id="658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AFR</w:delText>
        </w:r>
        <w:r w:rsidRPr="00356BFD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59" w:author="Анастасия" w:date="2019-09-22T21:32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» должно содержать не более 20 лиц.</w:delText>
        </w:r>
      </w:del>
      <w:ins w:id="660" w:author="Анастасия" w:date="2019-09-22T21:32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На видео должно быть не более 4 лиц</w:t>
        </w:r>
      </w:ins>
      <w:ins w:id="661" w:author="Анастасия" w:date="2019-09-22T21:33:00Z"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,</w:t>
        </w:r>
        <w:r w:rsidR="00356BFD" w:rsidRPr="00356BFD">
          <w:t xml:space="preserve"> </w:t>
        </w:r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>при этом одно лицо должно быть на переднем плане, остальные лица должны находиться на заднем плане. Лица должны</w:t>
        </w:r>
        <w:r w:rsidR="00D21F4B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располагаться на расстоянии 0.5 – 1</w:t>
        </w:r>
        <w:r w:rsidR="00356BFD" w:rsidRPr="00356BFD">
          <w:rPr>
            <w:rFonts w:ascii="Times New Roman" w:hAnsi="Times New Roman"/>
            <w:sz w:val="24"/>
            <w:szCs w:val="24"/>
            <w:shd w:val="clear" w:color="auto" w:fill="FFFFFF"/>
          </w:rPr>
          <w:t xml:space="preserve"> метра от камеры</w:t>
        </w:r>
        <w:r w:rsidR="00356BFD">
          <w:rPr>
            <w:rFonts w:ascii="Times New Roman" w:hAnsi="Times New Roman"/>
            <w:sz w:val="24"/>
            <w:szCs w:val="24"/>
            <w:shd w:val="clear" w:color="auto" w:fill="FFFFFF"/>
          </w:rPr>
          <w:t>.</w:t>
        </w:r>
      </w:ins>
    </w:p>
    <w:p w14:paraId="4B9A60EC" w14:textId="3D84FEBF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662" w:author="Анастасия" w:date="2019-09-22T21:32:00Z"/>
          <w:rFonts w:ascii="Times New Roman" w:hAnsi="Times New Roman"/>
          <w:sz w:val="24"/>
          <w:szCs w:val="24"/>
          <w:shd w:val="clear" w:color="auto" w:fill="FFFFFF"/>
          <w:rPrChange w:id="663" w:author="Анастасия" w:date="2019-09-22T21:04:00Z">
            <w:rPr>
              <w:del w:id="664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665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666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4.2.3. Значение метрики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lang w:val="en-US"/>
            <w:rPrChange w:id="667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delText>mAP</w:delText>
        </w:r>
        <w:r w:rsidRPr="004A6E8F" w:rsidDel="00356BFD">
          <w:rPr>
            <w:rStyle w:val="af5"/>
            <w:rFonts w:ascii="Times New Roman" w:hAnsi="Times New Roman"/>
            <w:sz w:val="24"/>
            <w:szCs w:val="24"/>
            <w:highlight w:val="yellow"/>
            <w:shd w:val="clear" w:color="auto" w:fill="FFFFFF"/>
            <w:lang w:val="en-US"/>
            <w:rPrChange w:id="668" w:author="Анастасия" w:date="2019-09-22T21:04:00Z">
              <w:rPr>
                <w:rStyle w:val="af5"/>
                <w:rFonts w:ascii="Times New Roman" w:hAnsi="Times New Roman"/>
                <w:sz w:val="26"/>
                <w:szCs w:val="26"/>
                <w:shd w:val="clear" w:color="auto" w:fill="FFFFFF"/>
                <w:lang w:val="en-US"/>
              </w:rPr>
            </w:rPrChange>
          </w:rPr>
          <w:footnoteReference w:id="1"/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672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должно быть не менее 0.8.</w:delText>
        </w:r>
        <w:r w:rsidRPr="004A6E8F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73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</w:delText>
        </w:r>
      </w:del>
    </w:p>
    <w:p w14:paraId="7C8529B4" w14:textId="35DD4079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674" w:author="Анастасия" w:date="2019-09-22T21:32:00Z"/>
          <w:rFonts w:ascii="Times New Roman" w:hAnsi="Times New Roman"/>
          <w:sz w:val="24"/>
          <w:szCs w:val="24"/>
          <w:highlight w:val="yellow"/>
          <w:shd w:val="clear" w:color="auto" w:fill="FFFFFF"/>
          <w:rPrChange w:id="675" w:author="Анастасия" w:date="2019-09-22T21:04:00Z">
            <w:rPr>
              <w:del w:id="676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677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shd w:val="clear" w:color="auto" w:fill="FFFFFF"/>
            <w:rPrChange w:id="678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4.2.4.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679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Количество ошибок детекции должно составлять не более 1% от общего количества изображений.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680" w:author="Анастасия" w:date="2019-09-22T21:04:00Z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</w:rPrChange>
          </w:rPr>
          <w:delText> 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681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Под ошибками детекции понимается определение такой области на изображении, для которой значение параметра I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lang w:val="en-US"/>
            <w:rPrChange w:id="682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lang w:val="en-US"/>
              </w:rPr>
            </w:rPrChange>
          </w:rPr>
          <w:delText>O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683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U</w:delText>
        </w:r>
        <w:r w:rsidRPr="004A6E8F" w:rsidDel="00356BFD">
          <w:rPr>
            <w:rStyle w:val="af5"/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684" w:author="Анастасия" w:date="2019-09-22T21:04:00Z">
              <w:rPr>
                <w:rStyle w:val="af5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footnoteReference w:id="2"/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688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относительно ground truth</w:delText>
        </w:r>
        <w:r w:rsidRPr="004A6E8F" w:rsidDel="00356BFD">
          <w:rPr>
            <w:rStyle w:val="af5"/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689" w:author="Анастасия" w:date="2019-09-22T21:04:00Z">
              <w:rPr>
                <w:rStyle w:val="af5"/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footnoteReference w:id="3"/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692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bounding box каждого лица на изображении меньше 0,5.</w:delText>
        </w:r>
      </w:del>
    </w:p>
    <w:p w14:paraId="1B9DD4C8" w14:textId="282A7684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693" w:author="Анастасия" w:date="2019-09-22T21:32:00Z"/>
          <w:rFonts w:ascii="Times New Roman" w:hAnsi="Times New Roman"/>
          <w:sz w:val="24"/>
          <w:szCs w:val="24"/>
          <w:highlight w:val="yellow"/>
          <w:shd w:val="clear" w:color="auto" w:fill="FFFFFF"/>
          <w:rPrChange w:id="694" w:author="Анастасия" w:date="2019-09-22T21:04:00Z">
            <w:rPr>
              <w:del w:id="695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696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697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4.2.5. Количество правильно детектр</w:delText>
        </w:r>
      </w:del>
      <w:ins w:id="698" w:author="Yashunin, Dmitry" w:date="2019-03-18T18:20:00Z">
        <w:del w:id="699" w:author="Анастасия" w:date="2019-09-22T21:32:00Z">
          <w:r w:rsidR="001D74A2" w:rsidRPr="004A6E8F" w:rsidDel="00356BFD">
            <w:rPr>
              <w:rFonts w:ascii="Times New Roman" w:hAnsi="Times New Roman"/>
              <w:sz w:val="24"/>
              <w:szCs w:val="24"/>
              <w:highlight w:val="yellow"/>
              <w:shd w:val="clear" w:color="auto" w:fill="FFFFFF"/>
              <w:rPrChange w:id="700" w:author="Анастасия" w:date="2019-09-22T21:04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>ир</w:delText>
          </w:r>
        </w:del>
      </w:ins>
      <w:del w:id="701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02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ованных лиц должно составлять не менее 98% от суммарного числа всех лиц на всех изображениях. Лицо считается детектировано правильно, если значение параметра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lang w:val="en-US"/>
            <w:rPrChange w:id="703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IOU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vertAlign w:val="superscript"/>
            <w:rPrChange w:id="704" w:author="Анастасия" w:date="2019-09-22T21:04:00Z">
              <w:rPr>
                <w:rFonts w:ascii="Times New Roman" w:hAnsi="Times New Roman"/>
                <w:sz w:val="26"/>
                <w:szCs w:val="26"/>
                <w:vertAlign w:val="superscript"/>
              </w:rPr>
            </w:rPrChange>
          </w:rPr>
          <w:delText>2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70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06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>относительно его ground truth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vertAlign w:val="superscript"/>
            <w:rPrChange w:id="707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  <w:vertAlign w:val="superscript"/>
              </w:rPr>
            </w:rPrChange>
          </w:rPr>
          <w:delText>3</w:delText>
        </w:r>
        <w:r w:rsidRPr="004A6E8F" w:rsidDel="00356BFD">
          <w:rPr>
            <w:rFonts w:ascii="Times New Roman" w:hAnsi="Times New Roman"/>
            <w:color w:val="000000"/>
            <w:sz w:val="24"/>
            <w:szCs w:val="24"/>
            <w:highlight w:val="yellow"/>
            <w:shd w:val="clear" w:color="auto" w:fill="FFFFFF"/>
            <w:rPrChange w:id="708" w:author="Анастасия" w:date="2019-09-22T21:04:00Z">
              <w:rPr>
                <w:rFonts w:ascii="Times New Roman" w:hAnsi="Times New Roman"/>
                <w:color w:val="000000"/>
                <w:sz w:val="26"/>
                <w:szCs w:val="26"/>
                <w:shd w:val="clear" w:color="auto" w:fill="FFFFFF"/>
              </w:rPr>
            </w:rPrChange>
          </w:rPr>
          <w:delText xml:space="preserve"> bounding box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70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больше или равно 0,5.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rPrChange w:id="710" w:author="Анастасия" w:date="2019-09-22T21:04:00Z">
              <w:rPr/>
            </w:rPrChange>
          </w:rPr>
          <w:delText xml:space="preserve"> </w:delText>
        </w:r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11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</w:delText>
        </w:r>
      </w:del>
    </w:p>
    <w:p w14:paraId="10F8AFD6" w14:textId="2D2523A4" w:rsidR="000912A8" w:rsidRPr="004A6E8F" w:rsidDel="00356BFD" w:rsidRDefault="000912A8" w:rsidP="000912A8">
      <w:pPr>
        <w:spacing w:after="0" w:line="360" w:lineRule="auto"/>
        <w:ind w:firstLine="539"/>
        <w:jc w:val="both"/>
        <w:rPr>
          <w:del w:id="712" w:author="Анастасия" w:date="2019-09-22T21:32:00Z"/>
          <w:rFonts w:ascii="Times New Roman" w:hAnsi="Times New Roman"/>
          <w:sz w:val="24"/>
          <w:szCs w:val="24"/>
          <w:shd w:val="clear" w:color="auto" w:fill="FFFFFF"/>
          <w:rPrChange w:id="713" w:author="Анастасия" w:date="2019-09-22T21:04:00Z">
            <w:rPr>
              <w:del w:id="714" w:author="Анастасия" w:date="2019-09-22T21:32:00Z"/>
              <w:rFonts w:ascii="Times New Roman" w:hAnsi="Times New Roman"/>
              <w:sz w:val="26"/>
              <w:szCs w:val="26"/>
              <w:shd w:val="clear" w:color="auto" w:fill="FFFFFF"/>
            </w:rPr>
          </w:rPrChange>
        </w:rPr>
      </w:pPr>
      <w:del w:id="715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16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>4.2.6. Точность распознования</w:delText>
        </w:r>
      </w:del>
      <w:ins w:id="717" w:author="Yashunin, Dmitry" w:date="2019-03-18T18:20:00Z">
        <w:del w:id="718" w:author="Анастасия" w:date="2019-09-22T21:32:00Z">
          <w:r w:rsidR="001D74A2" w:rsidRPr="004A6E8F" w:rsidDel="00356BFD">
            <w:rPr>
              <w:rFonts w:ascii="Times New Roman" w:hAnsi="Times New Roman"/>
              <w:sz w:val="24"/>
              <w:szCs w:val="24"/>
              <w:highlight w:val="yellow"/>
              <w:shd w:val="clear" w:color="auto" w:fill="FFFFFF"/>
              <w:rPrChange w:id="719" w:author="Анастасия" w:date="2019-09-22T21:04:00Z">
                <w:rPr>
                  <w:rFonts w:ascii="Times New Roman" w:hAnsi="Times New Roman"/>
                  <w:sz w:val="26"/>
                  <w:szCs w:val="26"/>
                  <w:shd w:val="clear" w:color="auto" w:fill="FFFFFF"/>
                </w:rPr>
              </w:rPrChange>
            </w:rPr>
            <w:delText>распознавания</w:delText>
          </w:r>
        </w:del>
      </w:ins>
      <w:del w:id="720" w:author="Анастасия" w:date="2019-09-22T21:32:00Z">
        <w:r w:rsidRPr="004A6E8F" w:rsidDel="00356BFD">
          <w:rPr>
            <w:rFonts w:ascii="Times New Roman" w:hAnsi="Times New Roman"/>
            <w:sz w:val="24"/>
            <w:szCs w:val="24"/>
            <w:highlight w:val="yellow"/>
            <w:shd w:val="clear" w:color="auto" w:fill="FFFFFF"/>
            <w:rPrChange w:id="721" w:author="Анастасия" w:date="2019-09-22T21:04:00Z">
              <w:rPr>
                <w:rFonts w:ascii="Times New Roman" w:hAnsi="Times New Roman"/>
                <w:sz w:val="26"/>
                <w:szCs w:val="26"/>
                <w:shd w:val="clear" w:color="auto" w:fill="FFFFFF"/>
              </w:rPr>
            </w:rPrChange>
          </w:rPr>
          <w:delText xml:space="preserve"> лиц должна составлять не менее 97% от всех правильно детектированных лиц.</w:delText>
        </w:r>
      </w:del>
    </w:p>
    <w:p w14:paraId="2F7E5A8B" w14:textId="77777777" w:rsidR="000912A8" w:rsidRPr="004A6E8F" w:rsidRDefault="000912A8" w:rsidP="000912A8">
      <w:pPr>
        <w:spacing w:after="0" w:line="360" w:lineRule="auto"/>
        <w:jc w:val="both"/>
        <w:rPr>
          <w:rFonts w:ascii="Times New Roman" w:hAnsi="Times New Roman"/>
          <w:color w:val="222222"/>
          <w:sz w:val="24"/>
          <w:szCs w:val="24"/>
          <w:shd w:val="clear" w:color="auto" w:fill="FFFFFF"/>
          <w:rPrChange w:id="722" w:author="Анастасия" w:date="2019-09-22T21:04:00Z">
            <w:rPr>
              <w:rFonts w:ascii="Times New Roman" w:hAnsi="Times New Roman"/>
              <w:color w:val="222222"/>
              <w:sz w:val="26"/>
              <w:szCs w:val="26"/>
              <w:shd w:val="clear" w:color="auto" w:fill="FFFFFF"/>
            </w:rPr>
          </w:rPrChange>
        </w:rPr>
      </w:pPr>
    </w:p>
    <w:p w14:paraId="1D644A02" w14:textId="77777777" w:rsidR="000912A8" w:rsidRPr="004A6E8F" w:rsidRDefault="000912A8" w:rsidP="000912A8">
      <w:pPr>
        <w:pStyle w:val="12"/>
        <w:widowControl w:val="0"/>
        <w:rPr>
          <w:szCs w:val="24"/>
          <w:lang w:val="ru-RU"/>
          <w:rPrChange w:id="723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724" w:author="Анастасия" w:date="2019-09-22T21:04:00Z">
            <w:rPr>
              <w:sz w:val="26"/>
              <w:szCs w:val="26"/>
              <w:lang w:val="ru-RU"/>
            </w:rPr>
          </w:rPrChange>
        </w:rPr>
        <w:t>4.3. Требования к разрабатываемому ПО и его состав</w:t>
      </w:r>
    </w:p>
    <w:p w14:paraId="2B77FB74" w14:textId="013B35A3" w:rsidR="000912A8" w:rsidRPr="004A6E8F" w:rsidRDefault="000912A8" w:rsidP="000912A8">
      <w:pPr>
        <w:pStyle w:val="12"/>
        <w:widowControl w:val="0"/>
        <w:rPr>
          <w:szCs w:val="24"/>
          <w:lang w:val="ru-RU"/>
          <w:rPrChange w:id="725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726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В рамках создания </w:t>
      </w:r>
      <w:r w:rsidRPr="004A6E8F">
        <w:rPr>
          <w:szCs w:val="24"/>
          <w:rPrChange w:id="727" w:author="Анастасия" w:date="2019-09-22T21:04:00Z">
            <w:rPr>
              <w:sz w:val="26"/>
              <w:szCs w:val="26"/>
            </w:rPr>
          </w:rPrChange>
        </w:rPr>
        <w:t>ПО «</w:t>
      </w:r>
      <w:del w:id="728" w:author="Анастасия" w:date="2019-09-18T20:46:00Z">
        <w:r w:rsidRPr="004A6E8F" w:rsidDel="00565474">
          <w:rPr>
            <w:szCs w:val="24"/>
            <w:u w:val="single"/>
            <w:lang w:val="en-US"/>
            <w:rPrChange w:id="729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730" w:author="Анастасия" w:date="2019-09-18T20:46:00Z">
        <w:r w:rsidR="00565474" w:rsidRPr="004A6E8F">
          <w:rPr>
            <w:szCs w:val="24"/>
            <w:u w:val="single"/>
            <w:lang w:val="en-US"/>
            <w:rPrChange w:id="731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732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733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 должно быть разработано:</w:t>
      </w:r>
    </w:p>
    <w:p w14:paraId="34F66AFB" w14:textId="5C93AB0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734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735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4.3.1. Инфраструктура, необходимая для функционирования </w:t>
      </w:r>
      <w:r w:rsidRPr="004A6E8F">
        <w:rPr>
          <w:szCs w:val="24"/>
          <w:rPrChange w:id="736" w:author="Анастасия" w:date="2019-09-22T21:04:00Z">
            <w:rPr>
              <w:sz w:val="26"/>
              <w:szCs w:val="26"/>
            </w:rPr>
          </w:rPrChange>
        </w:rPr>
        <w:t>ПО «</w:t>
      </w:r>
      <w:del w:id="737" w:author="Анастасия" w:date="2019-09-18T20:46:00Z">
        <w:r w:rsidRPr="004A6E8F" w:rsidDel="00565474">
          <w:rPr>
            <w:szCs w:val="24"/>
            <w:u w:val="single"/>
            <w:lang w:val="en-US"/>
            <w:rPrChange w:id="738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739" w:author="Анастасия" w:date="2019-09-18T20:46:00Z">
        <w:r w:rsidR="00565474" w:rsidRPr="004A6E8F">
          <w:rPr>
            <w:szCs w:val="24"/>
            <w:u w:val="single"/>
            <w:lang w:val="en-US"/>
            <w:rPrChange w:id="740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741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742" w:author="Анастасия" w:date="2019-09-22T21:04:00Z">
            <w:rPr>
              <w:sz w:val="26"/>
              <w:szCs w:val="26"/>
              <w:lang w:val="ru-RU"/>
            </w:rPr>
          </w:rPrChange>
        </w:rPr>
        <w:t>, включающая файлы, инсталляционные пакеты свободно распространяемого ПО, операционной системы, инструментария, базы данных.</w:t>
      </w:r>
    </w:p>
    <w:p w14:paraId="6C72F0DA" w14:textId="2763796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743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744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4.3.2. Исходные коды и исполняемые файлы </w:t>
      </w:r>
      <w:r w:rsidRPr="004A6E8F">
        <w:rPr>
          <w:szCs w:val="24"/>
          <w:rPrChange w:id="745" w:author="Анастасия" w:date="2019-09-22T21:04:00Z">
            <w:rPr>
              <w:sz w:val="26"/>
              <w:szCs w:val="26"/>
            </w:rPr>
          </w:rPrChange>
        </w:rPr>
        <w:t>ПО «</w:t>
      </w:r>
      <w:del w:id="746" w:author="Анастасия" w:date="2019-09-18T20:46:00Z">
        <w:r w:rsidRPr="004A6E8F" w:rsidDel="00565474">
          <w:rPr>
            <w:szCs w:val="24"/>
            <w:u w:val="single"/>
            <w:lang w:val="en-US"/>
            <w:rPrChange w:id="747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748" w:author="Анастасия" w:date="2019-09-18T20:46:00Z">
        <w:r w:rsidR="00565474" w:rsidRPr="004A6E8F">
          <w:rPr>
            <w:szCs w:val="24"/>
            <w:u w:val="single"/>
            <w:lang w:val="en-US"/>
            <w:rPrChange w:id="749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750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751" w:author="Анастасия" w:date="2019-09-22T21:04:00Z">
            <w:rPr>
              <w:sz w:val="26"/>
              <w:szCs w:val="26"/>
              <w:lang w:val="ru-RU"/>
            </w:rPr>
          </w:rPrChange>
        </w:rPr>
        <w:t>.</w:t>
      </w:r>
    </w:p>
    <w:p w14:paraId="108EDAF4" w14:textId="1B62BC31" w:rsidR="000912A8" w:rsidRPr="004A6E8F" w:rsidRDefault="000912A8" w:rsidP="000912A8">
      <w:pPr>
        <w:pStyle w:val="12"/>
        <w:widowControl w:val="0"/>
        <w:rPr>
          <w:szCs w:val="24"/>
          <w:lang w:val="ru-RU"/>
          <w:rPrChange w:id="752" w:author="Анастасия" w:date="2019-09-22T21:04:00Z">
            <w:rPr>
              <w:sz w:val="26"/>
              <w:szCs w:val="26"/>
              <w:lang w:val="ru-RU"/>
            </w:rPr>
          </w:rPrChange>
        </w:rPr>
      </w:pPr>
      <w:r w:rsidRPr="004A6E8F">
        <w:rPr>
          <w:szCs w:val="24"/>
          <w:lang w:val="ru-RU"/>
          <w:rPrChange w:id="753" w:author="Анастасия" w:date="2019-09-22T21:04:00Z">
            <w:rPr>
              <w:sz w:val="26"/>
              <w:szCs w:val="26"/>
              <w:lang w:val="ru-RU"/>
            </w:rPr>
          </w:rPrChange>
        </w:rPr>
        <w:lastRenderedPageBreak/>
        <w:t xml:space="preserve">4.3.3. Программную документацию </w:t>
      </w:r>
      <w:r w:rsidRPr="004A6E8F">
        <w:rPr>
          <w:szCs w:val="24"/>
          <w:rPrChange w:id="754" w:author="Анастасия" w:date="2019-09-22T21:04:00Z">
            <w:rPr>
              <w:sz w:val="26"/>
              <w:szCs w:val="26"/>
            </w:rPr>
          </w:rPrChange>
        </w:rPr>
        <w:t>ПО «</w:t>
      </w:r>
      <w:del w:id="755" w:author="Анастасия" w:date="2019-09-18T20:46:00Z">
        <w:r w:rsidRPr="004A6E8F" w:rsidDel="00565474">
          <w:rPr>
            <w:szCs w:val="24"/>
            <w:u w:val="single"/>
            <w:lang w:val="en-US"/>
            <w:rPrChange w:id="756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757" w:author="Анастасия" w:date="2019-09-18T20:46:00Z">
        <w:r w:rsidR="00565474" w:rsidRPr="004A6E8F">
          <w:rPr>
            <w:szCs w:val="24"/>
            <w:u w:val="single"/>
            <w:lang w:val="en-US"/>
            <w:rPrChange w:id="758" w:author="Анастасия" w:date="2019-09-22T21:04:00Z">
              <w:rPr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szCs w:val="24"/>
          <w:rPrChange w:id="759" w:author="Анастасия" w:date="2019-09-22T21:04:00Z">
            <w:rPr>
              <w:sz w:val="26"/>
              <w:szCs w:val="26"/>
            </w:rPr>
          </w:rPrChange>
        </w:rPr>
        <w:t>»</w:t>
      </w:r>
      <w:r w:rsidRPr="004A6E8F">
        <w:rPr>
          <w:szCs w:val="24"/>
          <w:lang w:val="ru-RU"/>
          <w:rPrChange w:id="760" w:author="Анастасия" w:date="2019-09-22T21:04:00Z">
            <w:rPr>
              <w:sz w:val="26"/>
              <w:szCs w:val="26"/>
              <w:lang w:val="ru-RU"/>
            </w:rPr>
          </w:rPrChange>
        </w:rPr>
        <w:t xml:space="preserve">: по установке и настройке (руководство системного оператора), по использованию (руководство оператора). </w:t>
      </w:r>
    </w:p>
    <w:p w14:paraId="53726A94" w14:textId="77777777" w:rsidR="000912A8" w:rsidRPr="004A6E8F" w:rsidRDefault="000912A8" w:rsidP="000912A8">
      <w:pPr>
        <w:pStyle w:val="12"/>
        <w:widowControl w:val="0"/>
        <w:ind w:firstLine="0"/>
        <w:rPr>
          <w:szCs w:val="24"/>
          <w:lang w:val="ru-RU"/>
          <w:rPrChange w:id="761" w:author="Анастасия" w:date="2019-09-22T21:04:00Z">
            <w:rPr>
              <w:sz w:val="26"/>
              <w:szCs w:val="26"/>
              <w:lang w:val="ru-RU"/>
            </w:rPr>
          </w:rPrChange>
        </w:rPr>
      </w:pPr>
    </w:p>
    <w:p w14:paraId="676F827C" w14:textId="77777777" w:rsidR="000912A8" w:rsidRPr="004A6E8F" w:rsidRDefault="000912A8" w:rsidP="000912A8">
      <w:pPr>
        <w:tabs>
          <w:tab w:val="left" w:pos="900"/>
          <w:tab w:val="left" w:pos="1080"/>
          <w:tab w:val="left" w:pos="3285"/>
        </w:tabs>
        <w:spacing w:after="0" w:line="360" w:lineRule="auto"/>
        <w:ind w:right="23" w:firstLine="567"/>
        <w:jc w:val="both"/>
        <w:rPr>
          <w:rFonts w:ascii="Times New Roman" w:hAnsi="Times New Roman"/>
          <w:sz w:val="24"/>
          <w:szCs w:val="24"/>
          <w:rPrChange w:id="76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</w:rPr>
        <w:t xml:space="preserve">4.4. </w:t>
      </w:r>
      <w:r w:rsidRPr="004A6E8F">
        <w:rPr>
          <w:rFonts w:ascii="Times New Roman" w:hAnsi="Times New Roman"/>
          <w:sz w:val="24"/>
          <w:szCs w:val="24"/>
          <w:rPrChange w:id="76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Требования к надежности программного обеспечения</w:t>
      </w:r>
    </w:p>
    <w:p w14:paraId="3BEDBD44" w14:textId="4D47BA3A" w:rsidR="000912A8" w:rsidRPr="004A6E8F" w:rsidRDefault="000912A8" w:rsidP="000912A8">
      <w:pPr>
        <w:tabs>
          <w:tab w:val="left" w:pos="3825"/>
        </w:tabs>
        <w:spacing w:after="0" w:line="360" w:lineRule="auto"/>
        <w:ind w:right="23" w:firstLine="539"/>
        <w:jc w:val="both"/>
        <w:rPr>
          <w:ins w:id="764" w:author="Анастасия" w:date="2019-09-18T20:46:00Z"/>
          <w:rFonts w:ascii="Times New Roman" w:hAnsi="Times New Roman"/>
          <w:sz w:val="24"/>
          <w:szCs w:val="24"/>
          <w:rPrChange w:id="765" w:author="Анастасия" w:date="2019-09-22T21:04:00Z">
            <w:rPr>
              <w:ins w:id="766" w:author="Анастасия" w:date="2019-09-18T20:46:00Z"/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6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Требования к надежности ПО «</w:t>
      </w:r>
      <w:del w:id="768" w:author="Анастасия" w:date="2019-09-18T20:46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769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ins w:id="770" w:author="Анастасия" w:date="2019-09-18T20:46:00Z">
        <w:r w:rsidR="00565474" w:rsidRPr="004A6E8F">
          <w:rPr>
            <w:rFonts w:ascii="Times New Roman" w:hAnsi="Times New Roman"/>
            <w:sz w:val="24"/>
            <w:szCs w:val="24"/>
            <w:u w:val="single"/>
            <w:lang w:val="en-US"/>
            <w:rPrChange w:id="771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t>DeepFR</w:t>
        </w:r>
      </w:ins>
      <w:r w:rsidRPr="004A6E8F">
        <w:rPr>
          <w:rFonts w:ascii="Times New Roman" w:hAnsi="Times New Roman"/>
          <w:sz w:val="24"/>
          <w:szCs w:val="24"/>
          <w:rPrChange w:id="77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не предъявляются.</w:t>
      </w:r>
    </w:p>
    <w:p w14:paraId="53C03110" w14:textId="71B22992" w:rsidR="00565474" w:rsidRPr="004A6E8F" w:rsidRDefault="00565474" w:rsidP="000912A8">
      <w:pPr>
        <w:tabs>
          <w:tab w:val="left" w:pos="3825"/>
        </w:tabs>
        <w:spacing w:after="0" w:line="360" w:lineRule="auto"/>
        <w:ind w:right="23" w:firstLine="539"/>
        <w:jc w:val="both"/>
        <w:rPr>
          <w:rFonts w:ascii="Times New Roman" w:hAnsi="Times New Roman"/>
          <w:sz w:val="24"/>
          <w:szCs w:val="24"/>
          <w:rPrChange w:id="77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2A82BAF6" w14:textId="77777777" w:rsidR="000912A8" w:rsidRPr="004A6E8F" w:rsidRDefault="000912A8" w:rsidP="000912A8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4"/>
          <w:szCs w:val="24"/>
          <w:rPrChange w:id="77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744B405D" w14:textId="77777777" w:rsidR="000912A8" w:rsidRPr="004A6E8F" w:rsidRDefault="000912A8" w:rsidP="000912A8">
      <w:pPr>
        <w:tabs>
          <w:tab w:val="left" w:pos="900"/>
          <w:tab w:val="left" w:pos="3555"/>
          <w:tab w:val="left" w:pos="4215"/>
        </w:tabs>
        <w:spacing w:after="0" w:line="360" w:lineRule="auto"/>
        <w:ind w:firstLine="567"/>
        <w:rPr>
          <w:rFonts w:ascii="Times New Roman" w:hAnsi="Times New Roman"/>
          <w:sz w:val="24"/>
          <w:szCs w:val="24"/>
          <w:rPrChange w:id="77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7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4.5. Условия эксплуатации</w:t>
      </w:r>
    </w:p>
    <w:p w14:paraId="05F11731" w14:textId="67931058" w:rsidR="000912A8" w:rsidRPr="004A6E8F" w:rsidRDefault="000912A8" w:rsidP="000912A8">
      <w:pPr>
        <w:tabs>
          <w:tab w:val="left" w:pos="709"/>
        </w:tabs>
        <w:spacing w:after="0" w:line="360" w:lineRule="auto"/>
        <w:ind w:firstLine="540"/>
        <w:jc w:val="both"/>
        <w:rPr>
          <w:rFonts w:ascii="Times New Roman" w:hAnsi="Times New Roman"/>
          <w:sz w:val="24"/>
          <w:szCs w:val="24"/>
          <w:rPrChange w:id="77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7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Условия эксплуатации ПО «</w:t>
      </w:r>
      <w:ins w:id="779" w:author="Анастасия" w:date="2019-09-18T20:46:00Z">
        <w:r w:rsidR="00565474" w:rsidRPr="004A6E8F">
          <w:rPr>
            <w:rFonts w:ascii="Times New Roman" w:hAnsi="Times New Roman"/>
            <w:sz w:val="24"/>
            <w:szCs w:val="24"/>
            <w:lang w:val="en-US"/>
            <w:rPrChange w:id="780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DeepFR</w:t>
        </w:r>
      </w:ins>
      <w:del w:id="781" w:author="Анастасия" w:date="2019-09-18T20:46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782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78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 должны соответствовать условиям эксплуатации вычислительной техники, на которой будет установлено программное обеспечение.</w:t>
      </w:r>
    </w:p>
    <w:p w14:paraId="0D135964" w14:textId="77777777" w:rsidR="000912A8" w:rsidRPr="004A6E8F" w:rsidRDefault="000912A8" w:rsidP="000912A8">
      <w:pPr>
        <w:tabs>
          <w:tab w:val="left" w:pos="3315"/>
        </w:tabs>
        <w:spacing w:after="0" w:line="360" w:lineRule="auto"/>
        <w:ind w:right="21"/>
        <w:jc w:val="both"/>
        <w:rPr>
          <w:rFonts w:ascii="Times New Roman" w:hAnsi="Times New Roman"/>
          <w:sz w:val="24"/>
          <w:szCs w:val="24"/>
          <w:rPrChange w:id="78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A5919B6" w14:textId="77777777" w:rsidR="000912A8" w:rsidRPr="004A6E8F" w:rsidRDefault="000912A8" w:rsidP="000912A8">
      <w:pPr>
        <w:tabs>
          <w:tab w:val="left" w:pos="3315"/>
        </w:tabs>
        <w:spacing w:after="0" w:line="360" w:lineRule="auto"/>
        <w:ind w:right="21" w:firstLine="540"/>
        <w:jc w:val="both"/>
        <w:rPr>
          <w:rFonts w:ascii="Times New Roman" w:hAnsi="Times New Roman"/>
          <w:sz w:val="24"/>
          <w:szCs w:val="24"/>
          <w:rPrChange w:id="78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073C206E" w14:textId="77777777" w:rsidR="000912A8" w:rsidRPr="004A6E8F" w:rsidRDefault="000912A8" w:rsidP="000912A8">
      <w:pPr>
        <w:pStyle w:val="1"/>
        <w:spacing w:line="360" w:lineRule="auto"/>
        <w:jc w:val="center"/>
        <w:rPr>
          <w:b w:val="0"/>
          <w:sz w:val="24"/>
          <w:szCs w:val="24"/>
          <w:rPrChange w:id="786" w:author="Анастасия" w:date="2019-09-22T21:04:00Z">
            <w:rPr>
              <w:b w:val="0"/>
              <w:sz w:val="26"/>
              <w:szCs w:val="26"/>
            </w:rPr>
          </w:rPrChange>
        </w:rPr>
      </w:pPr>
      <w:bookmarkStart w:id="787" w:name="_5._ТРЕБОВАНИЯ_К"/>
      <w:bookmarkStart w:id="788" w:name="_Toc459715132"/>
      <w:bookmarkEnd w:id="787"/>
      <w:r w:rsidRPr="004A6E8F">
        <w:rPr>
          <w:b w:val="0"/>
          <w:sz w:val="24"/>
          <w:szCs w:val="24"/>
          <w:rPrChange w:id="789" w:author="Анастасия" w:date="2019-09-22T21:04:00Z">
            <w:rPr>
              <w:b w:val="0"/>
              <w:sz w:val="26"/>
              <w:szCs w:val="26"/>
            </w:rPr>
          </w:rPrChange>
        </w:rPr>
        <w:t>5. ТРЕБОВАНИЯ К ПРОГРАММНОЙ ДОКУМЕНТАЦИИ</w:t>
      </w:r>
      <w:bookmarkEnd w:id="788"/>
    </w:p>
    <w:p w14:paraId="28B4D01D" w14:textId="77777777" w:rsidR="000912A8" w:rsidRDefault="000912A8" w:rsidP="000912A8">
      <w:pPr>
        <w:spacing w:after="0" w:line="360" w:lineRule="auto"/>
        <w:ind w:firstLine="567"/>
        <w:rPr>
          <w:ins w:id="790" w:author="Анастасия" w:date="2019-09-22T21:51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  <w:rPrChange w:id="79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5.1. Программная документация должна содержать следующие документы:</w:t>
      </w:r>
    </w:p>
    <w:p w14:paraId="045B5495" w14:textId="4DBDFECF" w:rsidR="007F146E" w:rsidRPr="007F146E" w:rsidDel="007F146E" w:rsidRDefault="007F146E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792" w:author="Анастасия" w:date="2019-09-22T21:52:00Z"/>
          <w:rFonts w:ascii="Times New Roman" w:hAnsi="Times New Roman"/>
          <w:sz w:val="24"/>
          <w:szCs w:val="24"/>
          <w:rPrChange w:id="793" w:author="Анастасия" w:date="2019-09-22T21:51:00Z">
            <w:rPr>
              <w:del w:id="794" w:author="Анастасия" w:date="2019-09-22T21:52:00Z"/>
              <w:rFonts w:ascii="Times New Roman" w:hAnsi="Times New Roman"/>
              <w:sz w:val="26"/>
              <w:szCs w:val="26"/>
            </w:rPr>
          </w:rPrChange>
        </w:rPr>
        <w:pPrChange w:id="795" w:author="Анастасия" w:date="2019-09-22T21:51:00Z">
          <w:pPr>
            <w:spacing w:after="0" w:line="360" w:lineRule="auto"/>
            <w:ind w:firstLine="567"/>
          </w:pPr>
        </w:pPrChange>
      </w:pPr>
    </w:p>
    <w:p w14:paraId="3BA0AC32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796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9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руководство системного программиста (РСП);</w:t>
      </w:r>
    </w:p>
    <w:p w14:paraId="1DFAD4D4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79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79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руководство оператора (РО);</w:t>
      </w:r>
    </w:p>
    <w:p w14:paraId="3AC39A9D" w14:textId="77777777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0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0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программа и методика испытаний (ПМИ);</w:t>
      </w:r>
    </w:p>
    <w:p w14:paraId="7D0F4B74" w14:textId="079543EB" w:rsidR="000912A8" w:rsidRPr="004A6E8F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0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0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отчет по </w:t>
      </w:r>
      <w:del w:id="804" w:author="Анастасия" w:date="2019-09-22T21:51:00Z">
        <w:r w:rsidRPr="004A6E8F" w:rsidDel="007F146E">
          <w:rPr>
            <w:rFonts w:ascii="Times New Roman" w:hAnsi="Times New Roman"/>
            <w:sz w:val="24"/>
            <w:szCs w:val="24"/>
            <w:rPrChange w:id="805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>НИР</w:delText>
        </w:r>
      </w:del>
      <w:ins w:id="806" w:author="Анастасия" w:date="2019-09-22T21:51:00Z">
        <w:r w:rsidR="007F146E">
          <w:rPr>
            <w:rFonts w:ascii="Times New Roman" w:hAnsi="Times New Roman"/>
            <w:sz w:val="24"/>
            <w:szCs w:val="24"/>
          </w:rPr>
          <w:t>ОКР</w:t>
        </w:r>
      </w:ins>
      <w:r w:rsidRPr="004A6E8F">
        <w:rPr>
          <w:rFonts w:ascii="Times New Roman" w:hAnsi="Times New Roman"/>
          <w:sz w:val="24"/>
          <w:szCs w:val="24"/>
          <w:lang w:val="en-US"/>
          <w:rPrChange w:id="807" w:author="Анастасия" w:date="2019-09-22T21:04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>.</w:t>
      </w:r>
    </w:p>
    <w:p w14:paraId="4ECE99D9" w14:textId="77777777" w:rsidR="000912A8" w:rsidRPr="004A6E8F" w:rsidRDefault="000912A8" w:rsidP="000912A8">
      <w:pPr>
        <w:overflowPunct w:val="0"/>
        <w:autoSpaceDE w:val="0"/>
        <w:autoSpaceDN w:val="0"/>
        <w:adjustRightInd w:val="0"/>
        <w:spacing w:after="0" w:line="360" w:lineRule="auto"/>
        <w:ind w:left="567"/>
        <w:textAlignment w:val="baseline"/>
        <w:rPr>
          <w:rFonts w:ascii="Times New Roman" w:hAnsi="Times New Roman"/>
          <w:sz w:val="24"/>
          <w:szCs w:val="24"/>
          <w:rPrChange w:id="8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3D6EBDF2" w14:textId="1A18BFFE" w:rsidR="009C039B" w:rsidRPr="004A6E8F" w:rsidRDefault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8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81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5.2. Дополнительно к программной документации должны быть разработаны следующие пояснительные записки в формате отчетов:</w:t>
      </w:r>
    </w:p>
    <w:p w14:paraId="4858B5C6" w14:textId="7EFE2B99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11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bookmarkStart w:id="812" w:name="_GoBack"/>
      <w:r w:rsidRPr="009C039B">
        <w:rPr>
          <w:rFonts w:ascii="Times New Roman" w:hAnsi="Times New Roman"/>
          <w:sz w:val="24"/>
          <w:szCs w:val="24"/>
          <w:rPrChange w:id="813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ПЗ по методам распознавания лиц </w:t>
      </w:r>
      <w:ins w:id="814" w:author="Анастасия" w:date="2019-09-24T20:29:00Z">
        <w:r w:rsidR="00436F41" w:rsidRPr="00436F41">
          <w:rPr>
            <w:rFonts w:ascii="Times New Roman" w:hAnsi="Times New Roman"/>
            <w:sz w:val="24"/>
            <w:szCs w:val="24"/>
            <w:rPrChange w:id="815" w:author="Анастасия" w:date="2019-09-24T20:2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по </w:t>
        </w:r>
      </w:ins>
      <w:ins w:id="816" w:author="Анастасия" w:date="2019-09-24T20:28:00Z"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436F41" w:rsidRPr="00436F41">
          <w:rPr>
            <w:rFonts w:ascii="Times New Roman" w:hAnsi="Times New Roman"/>
            <w:sz w:val="24"/>
            <w:szCs w:val="24"/>
            <w:rPrChange w:id="817" w:author="Анастасия" w:date="2019-09-24T20:28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r w:rsidRPr="009C039B">
        <w:rPr>
          <w:rFonts w:ascii="Times New Roman" w:hAnsi="Times New Roman"/>
          <w:sz w:val="24"/>
          <w:szCs w:val="24"/>
          <w:rPrChange w:id="818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(ПЗ1);</w:t>
      </w:r>
    </w:p>
    <w:p w14:paraId="0E4237F0" w14:textId="77DB8810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19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820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ПЗ по методам детекции лиц </w:t>
      </w:r>
      <w:ins w:id="821" w:author="Анастасия" w:date="2019-09-24T20:29:00Z">
        <w:r w:rsidR="00436F41">
          <w:rPr>
            <w:rFonts w:ascii="Times New Roman" w:hAnsi="Times New Roman"/>
            <w:sz w:val="24"/>
            <w:szCs w:val="24"/>
          </w:rPr>
          <w:t xml:space="preserve">по </w:t>
        </w:r>
      </w:ins>
      <w:ins w:id="822" w:author="Анастасия" w:date="2019-09-24T20:28:00Z"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436F41" w:rsidRPr="009C039B">
          <w:rPr>
            <w:rFonts w:ascii="Times New Roman" w:hAnsi="Times New Roman"/>
            <w:sz w:val="24"/>
            <w:szCs w:val="24"/>
          </w:rPr>
          <w:t xml:space="preserve"> </w:t>
        </w:r>
      </w:ins>
      <w:r w:rsidRPr="009C039B">
        <w:rPr>
          <w:rFonts w:ascii="Times New Roman" w:hAnsi="Times New Roman"/>
          <w:sz w:val="24"/>
          <w:szCs w:val="24"/>
          <w:rPrChange w:id="823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(ПЗ2);</w:t>
      </w:r>
    </w:p>
    <w:p w14:paraId="1D689ED9" w14:textId="60288B38" w:rsidR="000912A8" w:rsidRPr="00436F41" w:rsidDel="00436F41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824" w:author="Анастасия" w:date="2019-09-24T20:29:00Z"/>
          <w:rFonts w:ascii="Times New Roman" w:hAnsi="Times New Roman"/>
          <w:sz w:val="24"/>
          <w:szCs w:val="24"/>
          <w:rPrChange w:id="825" w:author="Анастасия" w:date="2019-09-24T20:27:00Z">
            <w:rPr>
              <w:del w:id="826" w:author="Анастасия" w:date="2019-09-24T20:29:00Z"/>
              <w:rFonts w:ascii="Times New Roman" w:hAnsi="Times New Roman"/>
              <w:sz w:val="26"/>
              <w:szCs w:val="26"/>
              <w:lang w:val="en-US"/>
            </w:rPr>
          </w:rPrChange>
        </w:rPr>
      </w:pPr>
      <w:del w:id="827" w:author="Анастасия" w:date="2019-09-24T20:29:00Z">
        <w:r w:rsidRPr="009C039B" w:rsidDel="00436F41">
          <w:rPr>
            <w:rFonts w:ascii="Times New Roman" w:hAnsi="Times New Roman"/>
            <w:sz w:val="24"/>
            <w:szCs w:val="24"/>
            <w:rPrChange w:id="828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</w:delText>
        </w:r>
        <w:r w:rsidRPr="00436F41" w:rsidDel="00436F41">
          <w:rPr>
            <w:rFonts w:ascii="Times New Roman" w:hAnsi="Times New Roman"/>
            <w:sz w:val="24"/>
            <w:szCs w:val="24"/>
            <w:rPrChange w:id="829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  <w:r w:rsidRPr="009C039B" w:rsidDel="00436F41">
          <w:rPr>
            <w:rFonts w:ascii="Times New Roman" w:hAnsi="Times New Roman"/>
            <w:sz w:val="24"/>
            <w:szCs w:val="24"/>
            <w:rPrChange w:id="830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по</w:delText>
        </w:r>
        <w:r w:rsidRPr="00436F41" w:rsidDel="00436F41">
          <w:rPr>
            <w:rFonts w:ascii="Times New Roman" w:hAnsi="Times New Roman"/>
            <w:sz w:val="24"/>
            <w:szCs w:val="24"/>
            <w:rPrChange w:id="831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</w:del>
      <w:del w:id="832" w:author="Анастасия" w:date="2019-09-24T20:27:00Z">
        <w:r w:rsidRPr="009C039B" w:rsidDel="00D21F4B">
          <w:rPr>
            <w:rFonts w:ascii="Times New Roman" w:hAnsi="Times New Roman"/>
            <w:sz w:val="24"/>
            <w:szCs w:val="24"/>
            <w:lang w:val="en-US"/>
            <w:rPrChange w:id="833" w:author="Анастасия" w:date="2019-09-22T21:38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feature</w:delText>
        </w:r>
        <w:r w:rsidRPr="00436F41" w:rsidDel="00D21F4B">
          <w:rPr>
            <w:rFonts w:ascii="Times New Roman" w:hAnsi="Times New Roman"/>
            <w:sz w:val="24"/>
            <w:szCs w:val="24"/>
            <w:rPrChange w:id="834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  <w:r w:rsidRPr="009C039B" w:rsidDel="00D21F4B">
          <w:rPr>
            <w:rFonts w:ascii="Times New Roman" w:hAnsi="Times New Roman"/>
            <w:sz w:val="24"/>
            <w:szCs w:val="24"/>
            <w:lang w:val="en-US"/>
            <w:rPrChange w:id="835" w:author="Анастасия" w:date="2019-09-22T21:38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extraction</w:delText>
        </w:r>
      </w:del>
      <w:del w:id="836" w:author="Анастасия" w:date="2019-09-22T21:36:00Z">
        <w:r w:rsidRPr="009C039B" w:rsidDel="00356BFD">
          <w:rPr>
            <w:rStyle w:val="af5"/>
            <w:rFonts w:ascii="Times New Roman" w:hAnsi="Times New Roman"/>
            <w:sz w:val="24"/>
            <w:szCs w:val="24"/>
            <w:lang w:val="en-US"/>
            <w:rPrChange w:id="837" w:author="Анастасия" w:date="2019-09-22T21:38:00Z">
              <w:rPr>
                <w:rStyle w:val="af5"/>
                <w:rFonts w:ascii="Times New Roman" w:hAnsi="Times New Roman"/>
                <w:sz w:val="26"/>
                <w:szCs w:val="26"/>
                <w:lang w:val="en-US"/>
              </w:rPr>
            </w:rPrChange>
          </w:rPr>
          <w:footnoteReference w:id="4"/>
        </w:r>
      </w:del>
      <w:del w:id="840" w:author="Анастасия" w:date="2019-09-24T20:27:00Z">
        <w:r w:rsidRPr="00436F41" w:rsidDel="00D21F4B">
          <w:rPr>
            <w:rFonts w:ascii="Times New Roman" w:hAnsi="Times New Roman"/>
            <w:sz w:val="24"/>
            <w:szCs w:val="24"/>
            <w:rPrChange w:id="841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 xml:space="preserve"> </w:delText>
        </w:r>
      </w:del>
      <w:del w:id="842" w:author="Анастасия" w:date="2019-09-24T20:29:00Z">
        <w:r w:rsidRPr="00436F41" w:rsidDel="00436F41">
          <w:rPr>
            <w:rFonts w:ascii="Times New Roman" w:hAnsi="Times New Roman"/>
            <w:sz w:val="24"/>
            <w:szCs w:val="24"/>
            <w:rPrChange w:id="843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(</w:delText>
        </w:r>
        <w:r w:rsidRPr="009C039B" w:rsidDel="00436F41">
          <w:rPr>
            <w:rFonts w:ascii="Times New Roman" w:hAnsi="Times New Roman"/>
            <w:sz w:val="24"/>
            <w:szCs w:val="24"/>
            <w:rPrChange w:id="844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</w:delText>
        </w:r>
        <w:r w:rsidRPr="00436F41" w:rsidDel="00436F41">
          <w:rPr>
            <w:rFonts w:ascii="Times New Roman" w:hAnsi="Times New Roman"/>
            <w:sz w:val="24"/>
            <w:szCs w:val="24"/>
            <w:rPrChange w:id="845" w:author="Анастасия" w:date="2019-09-24T20:27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delText>3);</w:delText>
        </w:r>
      </w:del>
    </w:p>
    <w:p w14:paraId="51A2A833" w14:textId="3BFFB4D7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46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847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ПЗ по </w:t>
      </w:r>
      <w:del w:id="848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849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методам выравнивания лиц </w:delText>
        </w:r>
      </w:del>
      <w:ins w:id="850" w:author="Анастасия" w:date="2019-09-22T21:37:00Z">
        <w:r w:rsidR="00356BFD" w:rsidRPr="009C039B">
          <w:rPr>
            <w:rFonts w:ascii="Times New Roman" w:hAnsi="Times New Roman"/>
            <w:sz w:val="24"/>
            <w:szCs w:val="24"/>
            <w:rPrChange w:id="851" w:author="Анастасия" w:date="2019-09-22T21:38:00Z">
              <w:rPr>
                <w:rFonts w:ascii="Times New Roman" w:hAnsi="Times New Roman"/>
                <w:sz w:val="24"/>
                <w:szCs w:val="24"/>
                <w:highlight w:val="yellow"/>
              </w:rPr>
            </w:rPrChange>
          </w:rPr>
          <w:t>антиспуфингу</w:t>
        </w:r>
      </w:ins>
      <w:ins w:id="852" w:author="Анастасия" w:date="2019-09-24T20:28:00Z">
        <w:r w:rsidR="00436F41" w:rsidRPr="00436F41">
          <w:rPr>
            <w:rFonts w:ascii="Times New Roman" w:hAnsi="Times New Roman"/>
            <w:sz w:val="24"/>
            <w:szCs w:val="24"/>
            <w:rPrChange w:id="853" w:author="Анастасия" w:date="2019-09-24T20:2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854" w:author="Анастасия" w:date="2019-09-24T20:29:00Z">
        <w:r w:rsidR="00436F41">
          <w:rPr>
            <w:rFonts w:ascii="Times New Roman" w:hAnsi="Times New Roman"/>
            <w:sz w:val="24"/>
            <w:szCs w:val="24"/>
          </w:rPr>
          <w:t xml:space="preserve">по </w:t>
        </w:r>
      </w:ins>
      <w:ins w:id="855" w:author="Анастасия" w:date="2019-09-24T20:28:00Z"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</w:ins>
      <w:ins w:id="856" w:author="Анастасия" w:date="2019-09-22T21:37:00Z">
        <w:r w:rsidR="00356BFD" w:rsidRPr="009C039B">
          <w:rPr>
            <w:rFonts w:ascii="Times New Roman" w:hAnsi="Times New Roman"/>
            <w:sz w:val="24"/>
            <w:szCs w:val="24"/>
            <w:rPrChange w:id="857" w:author="Анастасия" w:date="2019-09-22T21:38:00Z">
              <w:rPr>
                <w:rFonts w:ascii="Times New Roman" w:hAnsi="Times New Roman"/>
                <w:sz w:val="24"/>
                <w:szCs w:val="24"/>
                <w:highlight w:val="yellow"/>
              </w:rPr>
            </w:rPrChange>
          </w:rPr>
          <w:t xml:space="preserve"> </w:t>
        </w:r>
      </w:ins>
      <w:r w:rsidRPr="009C039B">
        <w:rPr>
          <w:rFonts w:ascii="Times New Roman" w:hAnsi="Times New Roman"/>
          <w:sz w:val="24"/>
          <w:szCs w:val="24"/>
          <w:rPrChange w:id="858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</w:t>
      </w:r>
      <w:ins w:id="859" w:author="Анастасия" w:date="2019-09-24T20:30:00Z">
        <w:r w:rsidR="00436F41">
          <w:rPr>
            <w:rFonts w:ascii="Times New Roman" w:hAnsi="Times New Roman"/>
            <w:sz w:val="24"/>
            <w:szCs w:val="24"/>
          </w:rPr>
          <w:t>3</w:t>
        </w:r>
      </w:ins>
      <w:del w:id="860" w:author="Анастасия" w:date="2019-09-24T20:30:00Z">
        <w:r w:rsidRPr="009C039B" w:rsidDel="00436F41">
          <w:rPr>
            <w:rFonts w:ascii="Times New Roman" w:hAnsi="Times New Roman"/>
            <w:sz w:val="24"/>
            <w:szCs w:val="24"/>
            <w:rPrChange w:id="861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4</w:delText>
        </w:r>
      </w:del>
      <w:r w:rsidRPr="009C039B">
        <w:rPr>
          <w:rFonts w:ascii="Times New Roman" w:hAnsi="Times New Roman"/>
          <w:sz w:val="24"/>
          <w:szCs w:val="24"/>
          <w:rPrChange w:id="862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);</w:t>
      </w:r>
    </w:p>
    <w:p w14:paraId="681B7D4C" w14:textId="5BC96CA7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ins w:id="863" w:author="Анастасия" w:date="2019-09-22T21:38:00Z"/>
          <w:rFonts w:ascii="Times New Roman" w:hAnsi="Times New Roman"/>
          <w:sz w:val="24"/>
          <w:szCs w:val="24"/>
        </w:rPr>
      </w:pPr>
      <w:r w:rsidRPr="009C039B">
        <w:rPr>
          <w:rFonts w:ascii="Times New Roman" w:hAnsi="Times New Roman"/>
          <w:sz w:val="24"/>
          <w:szCs w:val="24"/>
          <w:rPrChange w:id="864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известным</w:t>
      </w:r>
      <w:ins w:id="865" w:author="Анастасия" w:date="2019-09-18T20:47:00Z">
        <w:r w:rsidR="00565474" w:rsidRPr="009C039B">
          <w:rPr>
            <w:rFonts w:ascii="Times New Roman" w:hAnsi="Times New Roman"/>
            <w:sz w:val="24"/>
            <w:szCs w:val="24"/>
            <w:rPrChange w:id="866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 датасетам</w:t>
        </w:r>
      </w:ins>
      <w:ins w:id="867" w:author="Анастасия" w:date="2019-09-24T20:31:00Z">
        <w:r w:rsidR="00436F41">
          <w:rPr>
            <w:rFonts w:ascii="Times New Roman" w:hAnsi="Times New Roman"/>
            <w:sz w:val="24"/>
            <w:szCs w:val="24"/>
          </w:rPr>
          <w:t xml:space="preserve"> для </w:t>
        </w:r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  <w:r w:rsidR="00436F41">
          <w:rPr>
            <w:rFonts w:ascii="Times New Roman" w:hAnsi="Times New Roman"/>
            <w:sz w:val="24"/>
            <w:szCs w:val="24"/>
          </w:rPr>
          <w:t xml:space="preserve"> и собранному датасету</w:t>
        </w:r>
      </w:ins>
      <w:r w:rsidRPr="009C039B">
        <w:rPr>
          <w:rFonts w:ascii="Times New Roman" w:hAnsi="Times New Roman"/>
          <w:sz w:val="24"/>
          <w:szCs w:val="24"/>
          <w:rPrChange w:id="868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 xml:space="preserve"> </w:t>
      </w:r>
      <w:del w:id="869" w:author="Анастасия" w:date="2019-09-18T20:47:00Z">
        <w:r w:rsidRPr="009C039B" w:rsidDel="00565474">
          <w:rPr>
            <w:rFonts w:ascii="Times New Roman" w:hAnsi="Times New Roman"/>
            <w:sz w:val="24"/>
            <w:szCs w:val="24"/>
            <w:rPrChange w:id="870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наборам изображений</w:delText>
        </w:r>
      </w:del>
      <w:del w:id="871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872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 </w:delText>
        </w:r>
      </w:del>
      <w:r w:rsidRPr="009C039B">
        <w:rPr>
          <w:rFonts w:ascii="Times New Roman" w:hAnsi="Times New Roman"/>
          <w:sz w:val="24"/>
          <w:szCs w:val="24"/>
          <w:rPrChange w:id="873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(ПЗ</w:t>
      </w:r>
      <w:ins w:id="874" w:author="Анастасия" w:date="2019-09-24T20:31:00Z">
        <w:r w:rsidR="00436F41">
          <w:rPr>
            <w:rFonts w:ascii="Times New Roman" w:hAnsi="Times New Roman"/>
            <w:sz w:val="24"/>
            <w:szCs w:val="24"/>
          </w:rPr>
          <w:t>4</w:t>
        </w:r>
      </w:ins>
      <w:del w:id="875" w:author="Анастасия" w:date="2019-09-24T20:31:00Z">
        <w:r w:rsidRPr="009C039B" w:rsidDel="00436F41">
          <w:rPr>
            <w:rFonts w:ascii="Times New Roman" w:hAnsi="Times New Roman"/>
            <w:sz w:val="24"/>
            <w:szCs w:val="24"/>
            <w:rPrChange w:id="876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5</w:delText>
        </w:r>
      </w:del>
      <w:r w:rsidRPr="009C039B">
        <w:rPr>
          <w:rFonts w:ascii="Times New Roman" w:hAnsi="Times New Roman"/>
          <w:sz w:val="24"/>
          <w:szCs w:val="24"/>
          <w:rPrChange w:id="877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);</w:t>
      </w:r>
    </w:p>
    <w:p w14:paraId="53C1D17A" w14:textId="17455307" w:rsidR="00356BFD" w:rsidRPr="009C039B" w:rsidRDefault="00356BFD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78" w:author="Анастасия" w:date="2019-09-22T21:39:00Z">
            <w:rPr>
              <w:rFonts w:ascii="Times New Roman" w:hAnsi="Times New Roman"/>
              <w:sz w:val="26"/>
              <w:szCs w:val="26"/>
            </w:rPr>
          </w:rPrChange>
        </w:rPr>
        <w:pPrChange w:id="879" w:author="Анастасия" w:date="2019-09-22T21:38:00Z">
          <w:pPr>
            <w:numPr>
              <w:numId w:val="1"/>
            </w:numPr>
            <w:tabs>
              <w:tab w:val="num" w:pos="851"/>
              <w:tab w:val="num" w:pos="1996"/>
            </w:tabs>
            <w:overflowPunct w:val="0"/>
            <w:autoSpaceDE w:val="0"/>
            <w:autoSpaceDN w:val="0"/>
            <w:adjustRightInd w:val="0"/>
            <w:spacing w:after="0" w:line="360" w:lineRule="auto"/>
            <w:ind w:left="1996" w:firstLine="567"/>
            <w:textAlignment w:val="baseline"/>
          </w:pPr>
        </w:pPrChange>
      </w:pPr>
      <w:ins w:id="880" w:author="Анастасия" w:date="2019-09-22T21:38:00Z">
        <w:r w:rsidRPr="009C039B">
          <w:rPr>
            <w:rFonts w:ascii="Times New Roman" w:hAnsi="Times New Roman"/>
            <w:sz w:val="24"/>
            <w:szCs w:val="24"/>
          </w:rPr>
          <w:t xml:space="preserve">ПЗ по </w:t>
        </w:r>
        <w:r w:rsidR="009C039B">
          <w:rPr>
            <w:rFonts w:ascii="Times New Roman" w:hAnsi="Times New Roman"/>
            <w:sz w:val="24"/>
            <w:szCs w:val="24"/>
          </w:rPr>
          <w:t>методам</w:t>
        </w:r>
      </w:ins>
      <w:ins w:id="881" w:author="Анастасия" w:date="2019-09-22T21:39:00Z">
        <w:r w:rsidR="009C039B" w:rsidRPr="009C039B">
          <w:rPr>
            <w:rFonts w:ascii="Times New Roman" w:hAnsi="Times New Roman"/>
            <w:sz w:val="24"/>
            <w:szCs w:val="24"/>
            <w:rPrChange w:id="882" w:author="Анастасия" w:date="2019-09-22T21:3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  <w:r w:rsidR="009C039B">
          <w:rPr>
            <w:rFonts w:ascii="Times New Roman" w:hAnsi="Times New Roman"/>
            <w:sz w:val="24"/>
            <w:szCs w:val="24"/>
          </w:rPr>
          <w:t>оценки</w:t>
        </w:r>
      </w:ins>
      <w:ins w:id="883" w:author="Анастасия" w:date="2019-09-22T21:38:00Z">
        <w:r w:rsidR="009C039B" w:rsidRPr="009C039B">
          <w:rPr>
            <w:rFonts w:ascii="Times New Roman" w:hAnsi="Times New Roman"/>
            <w:sz w:val="24"/>
            <w:szCs w:val="24"/>
          </w:rPr>
          <w:t xml:space="preserve"> </w:t>
        </w:r>
        <w:r w:rsidR="009C039B" w:rsidRPr="009C039B">
          <w:rPr>
            <w:rFonts w:ascii="Times New Roman" w:hAnsi="Times New Roman"/>
            <w:sz w:val="24"/>
            <w:szCs w:val="24"/>
            <w:lang w:val="en-US"/>
            <w:rPrChange w:id="884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>head</w:t>
        </w:r>
        <w:r w:rsidR="009C039B" w:rsidRPr="009C039B">
          <w:rPr>
            <w:rFonts w:ascii="Times New Roman" w:hAnsi="Times New Roman"/>
            <w:sz w:val="24"/>
            <w:szCs w:val="24"/>
          </w:rPr>
          <w:t>-</w:t>
        </w:r>
        <w:r w:rsidR="009C039B" w:rsidRPr="009C039B">
          <w:rPr>
            <w:rFonts w:ascii="Times New Roman" w:hAnsi="Times New Roman"/>
            <w:sz w:val="24"/>
            <w:szCs w:val="24"/>
            <w:lang w:val="en-US"/>
            <w:rPrChange w:id="885" w:author="Анастасия" w:date="2019-09-22T21:39:00Z">
              <w:rPr>
                <w:rFonts w:ascii="Times New Roman" w:hAnsi="Times New Roman"/>
                <w:sz w:val="24"/>
                <w:szCs w:val="24"/>
              </w:rPr>
            </w:rPrChange>
          </w:rPr>
          <w:t>pose</w:t>
        </w:r>
      </w:ins>
      <w:ins w:id="886" w:author="Анастасия" w:date="2019-09-24T20:31:00Z">
        <w:r w:rsidR="00436F41">
          <w:rPr>
            <w:rFonts w:ascii="Times New Roman" w:hAnsi="Times New Roman"/>
            <w:sz w:val="24"/>
            <w:szCs w:val="24"/>
          </w:rPr>
          <w:t xml:space="preserve"> для </w:t>
        </w:r>
        <w:r w:rsidR="00436F41">
          <w:rPr>
            <w:rFonts w:ascii="Times New Roman" w:hAnsi="Times New Roman"/>
            <w:sz w:val="24"/>
            <w:szCs w:val="24"/>
            <w:lang w:val="en-US"/>
          </w:rPr>
          <w:t>RGBD</w:t>
        </w:r>
      </w:ins>
      <w:ins w:id="887" w:author="Анастасия" w:date="2019-09-22T21:39:00Z">
        <w:r w:rsidR="009C039B" w:rsidRPr="009C039B">
          <w:rPr>
            <w:rFonts w:ascii="Times New Roman" w:hAnsi="Times New Roman"/>
            <w:sz w:val="24"/>
            <w:szCs w:val="24"/>
            <w:rPrChange w:id="888" w:author="Анастасия" w:date="2019-09-22T21:39:00Z">
              <w:rPr>
                <w:rFonts w:ascii="Times New Roman" w:hAnsi="Times New Roman"/>
                <w:sz w:val="24"/>
                <w:szCs w:val="24"/>
                <w:lang w:val="en-US"/>
              </w:rPr>
            </w:rPrChange>
          </w:rPr>
          <w:t xml:space="preserve"> </w:t>
        </w:r>
      </w:ins>
      <w:ins w:id="889" w:author="Анастасия" w:date="2019-09-22T21:38:00Z">
        <w:r w:rsidRPr="009C039B">
          <w:rPr>
            <w:rFonts w:ascii="Times New Roman" w:hAnsi="Times New Roman"/>
            <w:sz w:val="24"/>
            <w:szCs w:val="24"/>
          </w:rPr>
          <w:t>(ПЗ</w:t>
        </w:r>
        <w:r w:rsidR="00436F41">
          <w:rPr>
            <w:rFonts w:ascii="Times New Roman" w:hAnsi="Times New Roman"/>
            <w:sz w:val="24"/>
            <w:szCs w:val="24"/>
          </w:rPr>
          <w:t>5</w:t>
        </w:r>
        <w:r w:rsidRPr="009C039B">
          <w:rPr>
            <w:rFonts w:ascii="Times New Roman" w:hAnsi="Times New Roman"/>
            <w:sz w:val="24"/>
            <w:szCs w:val="24"/>
          </w:rPr>
          <w:t>);</w:t>
        </w:r>
      </w:ins>
    </w:p>
    <w:p w14:paraId="01A2C579" w14:textId="4C0D4B2B" w:rsidR="000912A8" w:rsidRPr="009C039B" w:rsidDel="00356BFD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890" w:author="Анастасия" w:date="2019-09-22T21:37:00Z"/>
          <w:rFonts w:ascii="Times New Roman" w:hAnsi="Times New Roman"/>
          <w:sz w:val="24"/>
          <w:szCs w:val="24"/>
          <w:rPrChange w:id="891" w:author="Анастасия" w:date="2019-09-22T21:38:00Z">
            <w:rPr>
              <w:del w:id="892" w:author="Анастасия" w:date="2019-09-22T21:37:00Z"/>
              <w:rFonts w:ascii="Times New Roman" w:hAnsi="Times New Roman"/>
              <w:sz w:val="26"/>
              <w:szCs w:val="26"/>
            </w:rPr>
          </w:rPrChange>
        </w:rPr>
      </w:pPr>
      <w:del w:id="893" w:author="Анастасия" w:date="2019-09-22T21:37:00Z">
        <w:r w:rsidRPr="009C039B" w:rsidDel="00356BFD">
          <w:rPr>
            <w:rFonts w:ascii="Times New Roman" w:hAnsi="Times New Roman"/>
            <w:sz w:val="24"/>
            <w:szCs w:val="24"/>
            <w:rPrChange w:id="894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ПЗ по метрикам оценки детекции, аффинных преобразований и распознавания (ПЗ6); </w:delText>
        </w:r>
      </w:del>
    </w:p>
    <w:p w14:paraId="5C7E65E8" w14:textId="77777777" w:rsidR="000912A8" w:rsidRPr="009C039B" w:rsidDel="00356BFD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del w:id="895" w:author="Анастасия" w:date="2019-09-22T21:38:00Z"/>
          <w:rFonts w:ascii="Times New Roman" w:hAnsi="Times New Roman"/>
          <w:sz w:val="24"/>
          <w:szCs w:val="24"/>
          <w:rPrChange w:id="896" w:author="Анастасия" w:date="2019-09-22T21:38:00Z">
            <w:rPr>
              <w:del w:id="897" w:author="Анастасия" w:date="2019-09-22T21:38:00Z"/>
              <w:rFonts w:ascii="Times New Roman" w:hAnsi="Times New Roman"/>
              <w:sz w:val="26"/>
              <w:szCs w:val="26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898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входным и выходным данным и ограничениям;</w:t>
      </w:r>
    </w:p>
    <w:p w14:paraId="781862E6" w14:textId="37812DD9" w:rsidR="000912A8" w:rsidRPr="009C039B" w:rsidRDefault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sz w:val="24"/>
          <w:szCs w:val="24"/>
          <w:rPrChange w:id="899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pPrChange w:id="900" w:author="Анастасия" w:date="2019-09-22T21:38:00Z">
          <w:pPr>
            <w:numPr>
              <w:numId w:val="1"/>
            </w:numPr>
            <w:tabs>
              <w:tab w:val="num" w:pos="851"/>
              <w:tab w:val="num" w:pos="1996"/>
            </w:tabs>
            <w:overflowPunct w:val="0"/>
            <w:autoSpaceDE w:val="0"/>
            <w:autoSpaceDN w:val="0"/>
            <w:adjustRightInd w:val="0"/>
            <w:spacing w:after="0" w:line="360" w:lineRule="auto"/>
            <w:ind w:left="1996" w:firstLine="567"/>
            <w:textAlignment w:val="baseline"/>
          </w:pPr>
        </w:pPrChange>
      </w:pPr>
      <w:del w:id="901" w:author="Анастасия" w:date="2019-09-22T21:38:00Z">
        <w:r w:rsidRPr="009C039B" w:rsidDel="00356BFD">
          <w:rPr>
            <w:rFonts w:ascii="Times New Roman" w:hAnsi="Times New Roman"/>
            <w:sz w:val="24"/>
            <w:szCs w:val="24"/>
            <w:rPrChange w:id="902" w:author="Анастасия" w:date="2019-09-22T21:38:00Z">
              <w:rPr>
                <w:rFonts w:ascii="Times New Roman" w:hAnsi="Times New Roman"/>
                <w:sz w:val="26"/>
                <w:szCs w:val="26"/>
              </w:rPr>
            </w:rPrChange>
          </w:rPr>
          <w:delText>ПЗ по тестовому базису;</w:delText>
        </w:r>
      </w:del>
    </w:p>
    <w:p w14:paraId="5A971341" w14:textId="77777777" w:rsidR="000912A8" w:rsidRPr="009C039B" w:rsidRDefault="000912A8" w:rsidP="000912A8">
      <w:pPr>
        <w:numPr>
          <w:ilvl w:val="0"/>
          <w:numId w:val="1"/>
        </w:numPr>
        <w:tabs>
          <w:tab w:val="clear" w:pos="1996"/>
          <w:tab w:val="num" w:pos="851"/>
        </w:tabs>
        <w:overflowPunct w:val="0"/>
        <w:autoSpaceDE w:val="0"/>
        <w:autoSpaceDN w:val="0"/>
        <w:adjustRightInd w:val="0"/>
        <w:spacing w:after="0" w:line="360" w:lineRule="auto"/>
        <w:ind w:left="0" w:firstLine="567"/>
        <w:textAlignment w:val="baseline"/>
        <w:rPr>
          <w:rFonts w:ascii="Times New Roman" w:hAnsi="Times New Roman"/>
          <w:b/>
          <w:sz w:val="24"/>
          <w:szCs w:val="24"/>
          <w:rPrChange w:id="903" w:author="Анастасия" w:date="2019-09-22T21:38:00Z">
            <w:rPr>
              <w:b/>
              <w:sz w:val="24"/>
              <w:szCs w:val="24"/>
            </w:rPr>
          </w:rPrChange>
        </w:rPr>
      </w:pPr>
      <w:r w:rsidRPr="009C039B">
        <w:rPr>
          <w:rFonts w:ascii="Times New Roman" w:hAnsi="Times New Roman"/>
          <w:sz w:val="24"/>
          <w:szCs w:val="24"/>
          <w:rPrChange w:id="904" w:author="Анастасия" w:date="2019-09-22T21:38:00Z">
            <w:rPr>
              <w:rFonts w:ascii="Times New Roman" w:hAnsi="Times New Roman"/>
              <w:sz w:val="26"/>
              <w:szCs w:val="26"/>
            </w:rPr>
          </w:rPrChange>
        </w:rPr>
        <w:t>ПЗ по технологическому стеку</w:t>
      </w:r>
      <w:r w:rsidRPr="009C039B">
        <w:rPr>
          <w:rFonts w:ascii="Times New Roman" w:hAnsi="Times New Roman"/>
          <w:sz w:val="24"/>
          <w:szCs w:val="24"/>
          <w:lang w:val="en-US"/>
          <w:rPrChange w:id="905" w:author="Анастасия" w:date="2019-09-22T21:38:00Z">
            <w:rPr>
              <w:rFonts w:ascii="Times New Roman" w:hAnsi="Times New Roman"/>
              <w:sz w:val="26"/>
              <w:szCs w:val="26"/>
              <w:lang w:val="en-US"/>
            </w:rPr>
          </w:rPrChange>
        </w:rPr>
        <w:t>.</w:t>
      </w:r>
    </w:p>
    <w:bookmarkEnd w:id="812"/>
    <w:p w14:paraId="70CA8EA2" w14:textId="77777777" w:rsidR="000912A8" w:rsidRPr="004A6E8F" w:rsidRDefault="000912A8" w:rsidP="000912A8">
      <w:pPr>
        <w:overflowPunct w:val="0"/>
        <w:autoSpaceDE w:val="0"/>
        <w:autoSpaceDN w:val="0"/>
        <w:adjustRightInd w:val="0"/>
        <w:spacing w:after="0" w:line="360" w:lineRule="auto"/>
        <w:textAlignment w:val="baseline"/>
        <w:rPr>
          <w:rFonts w:ascii="Times New Roman" w:hAnsi="Times New Roman"/>
          <w:b/>
          <w:sz w:val="24"/>
          <w:szCs w:val="24"/>
          <w:rPrChange w:id="906" w:author="Анастасия" w:date="2019-09-22T21:04:00Z">
            <w:rPr>
              <w:b/>
              <w:sz w:val="24"/>
              <w:szCs w:val="24"/>
            </w:rPr>
          </w:rPrChange>
        </w:rPr>
      </w:pPr>
    </w:p>
    <w:p w14:paraId="25CEDDE1" w14:textId="77777777" w:rsidR="000912A8" w:rsidRPr="004A6E8F" w:rsidRDefault="000912A8" w:rsidP="000912A8">
      <w:pPr>
        <w:overflowPunct w:val="0"/>
        <w:autoSpaceDE w:val="0"/>
        <w:autoSpaceDN w:val="0"/>
        <w:adjustRightInd w:val="0"/>
        <w:spacing w:after="0" w:line="360" w:lineRule="auto"/>
        <w:jc w:val="center"/>
        <w:textAlignment w:val="baseline"/>
        <w:rPr>
          <w:rFonts w:ascii="Times New Roman" w:hAnsi="Times New Roman"/>
          <w:sz w:val="24"/>
          <w:szCs w:val="24"/>
          <w:rPrChange w:id="907" w:author="Анастасия" w:date="2019-09-22T21:04:00Z">
            <w:rPr>
              <w:sz w:val="26"/>
              <w:szCs w:val="26"/>
            </w:rPr>
          </w:rPrChange>
        </w:rPr>
      </w:pPr>
      <w:bookmarkStart w:id="908" w:name="_Toc459715133"/>
      <w:r w:rsidRPr="004A6E8F">
        <w:rPr>
          <w:rFonts w:ascii="Times New Roman" w:hAnsi="Times New Roman"/>
          <w:sz w:val="24"/>
          <w:szCs w:val="24"/>
          <w:rPrChange w:id="9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6. СТАДИИ И ЭТАПЫ РАЗРАБОТКИ</w:t>
      </w:r>
      <w:bookmarkEnd w:id="908"/>
    </w:p>
    <w:p w14:paraId="0C22D27D" w14:textId="77777777" w:rsidR="000912A8" w:rsidRPr="004A6E8F" w:rsidRDefault="000912A8" w:rsidP="000912A8">
      <w:pPr>
        <w:pStyle w:val="a6"/>
        <w:spacing w:after="0" w:line="360" w:lineRule="auto"/>
        <w:ind w:firstLine="539"/>
        <w:jc w:val="both"/>
        <w:rPr>
          <w:rFonts w:ascii="Times New Roman" w:hAnsi="Times New Roman"/>
          <w:sz w:val="24"/>
          <w:szCs w:val="24"/>
          <w:lang w:val="ru-RU"/>
          <w:rPrChange w:id="910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91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Этапы и стадии </w:t>
      </w:r>
      <w:r w:rsidRPr="004A6E8F">
        <w:rPr>
          <w:rFonts w:ascii="Times New Roman" w:hAnsi="Times New Roman"/>
          <w:sz w:val="24"/>
          <w:szCs w:val="24"/>
          <w:lang w:val="ru-RU"/>
          <w:rPrChange w:id="912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  <w:t>НИР</w:t>
      </w:r>
      <w:r w:rsidRPr="004A6E8F">
        <w:rPr>
          <w:rFonts w:ascii="Times New Roman" w:hAnsi="Times New Roman"/>
          <w:sz w:val="24"/>
          <w:szCs w:val="24"/>
          <w:rPrChange w:id="91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, их содержание, сроки выполнения, отчетные документы и ответственные за выполнение приведены в таблице 1.</w:t>
      </w:r>
      <w:r w:rsidRPr="004A6E8F">
        <w:rPr>
          <w:rFonts w:ascii="Times New Roman" w:hAnsi="Times New Roman"/>
          <w:sz w:val="24"/>
          <w:szCs w:val="24"/>
          <w:lang w:val="ru-RU"/>
          <w:rPrChange w:id="914" w:author="Анастасия" w:date="2019-09-22T21:04:00Z">
            <w:rPr>
              <w:rFonts w:ascii="Times New Roman" w:hAnsi="Times New Roman"/>
              <w:sz w:val="26"/>
              <w:szCs w:val="26"/>
              <w:lang w:val="ru-RU"/>
            </w:rPr>
          </w:rPrChange>
        </w:rPr>
        <w:t xml:space="preserve"> </w:t>
      </w:r>
    </w:p>
    <w:p w14:paraId="2EF1BF68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915" w:author="Анастасия" w:date="2019-09-22T21:40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</w:rPr>
        <w:t>Таблица 1</w:t>
      </w:r>
    </w:p>
    <w:p w14:paraId="0B48C2E4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916" w:author="Анастасия" w:date="2019-09-22T21:40:00Z"/>
          <w:rFonts w:ascii="Times New Roman" w:hAnsi="Times New Roman"/>
          <w:sz w:val="24"/>
          <w:szCs w:val="24"/>
          <w:lang w:val="ru-RU"/>
        </w:rPr>
      </w:pPr>
    </w:p>
    <w:p w14:paraId="01694A99" w14:textId="77777777" w:rsidR="000912A8" w:rsidRPr="004A6E8F" w:rsidDel="009C039B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del w:id="917" w:author="Анастасия" w:date="2019-09-22T21:40:00Z"/>
          <w:rFonts w:ascii="Times New Roman" w:hAnsi="Times New Roman"/>
          <w:sz w:val="24"/>
          <w:szCs w:val="24"/>
        </w:rPr>
      </w:pPr>
    </w:p>
    <w:p w14:paraId="3F5F71AD" w14:textId="77777777" w:rsidR="000912A8" w:rsidRPr="004A6E8F" w:rsidRDefault="000912A8">
      <w:pPr>
        <w:pStyle w:val="a6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</w:rPr>
      </w:pPr>
    </w:p>
    <w:p w14:paraId="4B98C620" w14:textId="77777777" w:rsidR="000912A8" w:rsidRPr="004A6E8F" w:rsidRDefault="000912A8" w:rsidP="000912A8">
      <w:pPr>
        <w:pStyle w:val="a6"/>
        <w:tabs>
          <w:tab w:val="left" w:pos="7410"/>
          <w:tab w:val="right" w:pos="9355"/>
        </w:tabs>
        <w:ind w:firstLine="720"/>
        <w:jc w:val="right"/>
        <w:rPr>
          <w:rFonts w:ascii="Times New Roman" w:hAnsi="Times New Roman"/>
          <w:sz w:val="24"/>
          <w:szCs w:val="24"/>
        </w:rPr>
      </w:pPr>
    </w:p>
    <w:tbl>
      <w:tblPr>
        <w:tblW w:w="9800" w:type="dxa"/>
        <w:tblInd w:w="-45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Look w:val="04A0" w:firstRow="1" w:lastRow="0" w:firstColumn="1" w:lastColumn="0" w:noHBand="0" w:noVBand="1"/>
        <w:tblPrChange w:id="918" w:author="Анастасия" w:date="2019-09-18T20:48:00Z">
          <w:tblPr>
            <w:tblW w:w="9800" w:type="dxa"/>
            <w:tblInd w:w="-455" w:type="dxa"/>
            <w:tbl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  <w:insideH w:val="single" w:sz="4" w:space="0" w:color="BFBFBF"/>
              <w:insideV w:val="single" w:sz="4" w:space="0" w:color="BFBFBF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755"/>
        <w:gridCol w:w="2290"/>
        <w:gridCol w:w="1941"/>
        <w:gridCol w:w="1404"/>
        <w:gridCol w:w="1530"/>
        <w:gridCol w:w="1880"/>
        <w:tblGridChange w:id="919">
          <w:tblGrid>
            <w:gridCol w:w="755"/>
            <w:gridCol w:w="1065"/>
            <w:gridCol w:w="755"/>
            <w:gridCol w:w="470"/>
            <w:gridCol w:w="1820"/>
            <w:gridCol w:w="1"/>
            <w:gridCol w:w="120"/>
            <w:gridCol w:w="1404"/>
            <w:gridCol w:w="331"/>
            <w:gridCol w:w="2"/>
            <w:gridCol w:w="1197"/>
            <w:gridCol w:w="25"/>
            <w:gridCol w:w="217"/>
            <w:gridCol w:w="1007"/>
            <w:gridCol w:w="274"/>
            <w:gridCol w:w="357"/>
            <w:gridCol w:w="1820"/>
          </w:tblGrid>
        </w:tblGridChange>
      </w:tblGrid>
      <w:tr w:rsidR="00610459" w:rsidRPr="004A6E8F" w14:paraId="33A0EC3E" w14:textId="77777777" w:rsidTr="00565474">
        <w:trPr>
          <w:trHeight w:val="585"/>
          <w:tblHeader/>
          <w:trPrChange w:id="920" w:author="Анастасия" w:date="2019-09-18T20:48:00Z">
            <w:trPr>
              <w:gridBefore w:val="2"/>
              <w:trHeight w:val="585"/>
              <w:tblHeader/>
            </w:trPr>
          </w:trPrChange>
        </w:trPr>
        <w:tc>
          <w:tcPr>
            <w:tcW w:w="755" w:type="dxa"/>
            <w:vMerge w:val="restart"/>
            <w:vAlign w:val="center"/>
            <w:tcPrChange w:id="921" w:author="Анастасия" w:date="2019-09-18T20:48:00Z">
              <w:tcPr>
                <w:tcW w:w="755" w:type="dxa"/>
                <w:vMerge w:val="restart"/>
                <w:vAlign w:val="center"/>
              </w:tcPr>
            </w:tcPrChange>
          </w:tcPr>
          <w:p w14:paraId="3EF59B7B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lastRenderedPageBreak/>
              <w:t>№ этапа</w:t>
            </w:r>
          </w:p>
        </w:tc>
        <w:tc>
          <w:tcPr>
            <w:tcW w:w="2290" w:type="dxa"/>
            <w:vMerge w:val="restart"/>
            <w:vAlign w:val="center"/>
            <w:tcPrChange w:id="922" w:author="Анастасия" w:date="2019-09-18T20:48:00Z">
              <w:tcPr>
                <w:tcW w:w="2290" w:type="dxa"/>
                <w:gridSpan w:val="2"/>
                <w:vMerge w:val="restart"/>
                <w:vAlign w:val="center"/>
              </w:tcPr>
            </w:tcPrChange>
          </w:tcPr>
          <w:p w14:paraId="6F5AA010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Наименование работы или отдельных ее этапов</w:t>
            </w:r>
          </w:p>
        </w:tc>
        <w:tc>
          <w:tcPr>
            <w:tcW w:w="1941" w:type="dxa"/>
            <w:vAlign w:val="center"/>
            <w:tcPrChange w:id="923" w:author="Анастасия" w:date="2019-09-18T20:48:00Z">
              <w:tcPr>
                <w:tcW w:w="1856" w:type="dxa"/>
                <w:gridSpan w:val="4"/>
                <w:vAlign w:val="center"/>
              </w:tcPr>
            </w:tcPrChange>
          </w:tcPr>
          <w:p w14:paraId="02BB729D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 (подразделение)</w:t>
            </w:r>
          </w:p>
        </w:tc>
        <w:tc>
          <w:tcPr>
            <w:tcW w:w="2934" w:type="dxa"/>
            <w:gridSpan w:val="2"/>
            <w:vAlign w:val="center"/>
            <w:tcPrChange w:id="924" w:author="Анастасия" w:date="2019-09-18T20:48:00Z">
              <w:tcPr>
                <w:tcW w:w="2448" w:type="dxa"/>
                <w:gridSpan w:val="5"/>
                <w:vAlign w:val="center"/>
              </w:tcPr>
            </w:tcPrChange>
          </w:tcPr>
          <w:p w14:paraId="5ADEAE0D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Сроки выполнения</w:t>
            </w:r>
          </w:p>
        </w:tc>
        <w:tc>
          <w:tcPr>
            <w:tcW w:w="1880" w:type="dxa"/>
            <w:vAlign w:val="center"/>
            <w:tcPrChange w:id="925" w:author="Анастасия" w:date="2019-09-18T20:48:00Z">
              <w:tcPr>
                <w:tcW w:w="2451" w:type="dxa"/>
                <w:gridSpan w:val="3"/>
                <w:vAlign w:val="center"/>
              </w:tcPr>
            </w:tcPrChange>
          </w:tcPr>
          <w:p w14:paraId="6CC09855" w14:textId="51162D8F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Разрабатываемая научно-техническая документация</w:t>
            </w:r>
          </w:p>
        </w:tc>
      </w:tr>
      <w:tr w:rsidR="00610459" w:rsidRPr="004A6E8F" w14:paraId="67ADA249" w14:textId="77777777" w:rsidTr="00565474">
        <w:trPr>
          <w:trHeight w:val="585"/>
          <w:tblHeader/>
          <w:trPrChange w:id="926" w:author="Анастасия" w:date="2019-09-18T20:48:00Z">
            <w:trPr>
              <w:gridBefore w:val="2"/>
              <w:trHeight w:val="585"/>
              <w:tblHeader/>
            </w:trPr>
          </w:trPrChange>
        </w:trPr>
        <w:tc>
          <w:tcPr>
            <w:tcW w:w="755" w:type="dxa"/>
            <w:vMerge/>
            <w:vAlign w:val="center"/>
            <w:tcPrChange w:id="927" w:author="Анастасия" w:date="2019-09-18T20:48:00Z">
              <w:tcPr>
                <w:tcW w:w="755" w:type="dxa"/>
                <w:vMerge/>
                <w:vAlign w:val="center"/>
              </w:tcPr>
            </w:tcPrChange>
          </w:tcPr>
          <w:p w14:paraId="3F93C7A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290" w:type="dxa"/>
            <w:vMerge/>
            <w:vAlign w:val="center"/>
            <w:tcPrChange w:id="928" w:author="Анастасия" w:date="2019-09-18T20:48:00Z">
              <w:tcPr>
                <w:tcW w:w="2290" w:type="dxa"/>
                <w:gridSpan w:val="2"/>
                <w:vMerge/>
                <w:vAlign w:val="center"/>
              </w:tcPr>
            </w:tcPrChange>
          </w:tcPr>
          <w:p w14:paraId="235E8C2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41" w:type="dxa"/>
            <w:vAlign w:val="center"/>
            <w:tcPrChange w:id="929" w:author="Анастасия" w:date="2019-09-18T20:48:00Z">
              <w:tcPr>
                <w:tcW w:w="1856" w:type="dxa"/>
                <w:gridSpan w:val="4"/>
                <w:vAlign w:val="center"/>
              </w:tcPr>
            </w:tcPrChange>
          </w:tcPr>
          <w:p w14:paraId="7D32DEF9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930" w:author="Анастасия" w:date="2019-09-18T20:48:00Z">
              <w:tcPr>
                <w:tcW w:w="1224" w:type="dxa"/>
                <w:gridSpan w:val="3"/>
                <w:vAlign w:val="center"/>
              </w:tcPr>
            </w:tcPrChange>
          </w:tcPr>
          <w:p w14:paraId="609436E3" w14:textId="77777777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Начало</w:t>
            </w:r>
          </w:p>
        </w:tc>
        <w:tc>
          <w:tcPr>
            <w:tcW w:w="1530" w:type="dxa"/>
            <w:vAlign w:val="center"/>
            <w:tcPrChange w:id="931" w:author="Анастасия" w:date="2019-09-18T20:48:00Z">
              <w:tcPr>
                <w:tcW w:w="1224" w:type="dxa"/>
                <w:gridSpan w:val="2"/>
                <w:vAlign w:val="center"/>
              </w:tcPr>
            </w:tcPrChange>
          </w:tcPr>
          <w:p w14:paraId="4A5F81C0" w14:textId="3580C1CA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932" w:author="Баландина София" w:date="2019-03-18T22:12:00Z">
              <w:r w:rsidRPr="004A6E8F">
                <w:rPr>
                  <w:rFonts w:ascii="Times New Roman" w:hAnsi="Times New Roman"/>
                  <w:sz w:val="24"/>
                  <w:szCs w:val="24"/>
                </w:rPr>
                <w:t>Окончание</w:t>
              </w:r>
            </w:ins>
          </w:p>
        </w:tc>
        <w:tc>
          <w:tcPr>
            <w:tcW w:w="1880" w:type="dxa"/>
            <w:vAlign w:val="center"/>
            <w:tcPrChange w:id="933" w:author="Анастасия" w:date="2019-09-18T20:48:00Z">
              <w:tcPr>
                <w:tcW w:w="2451" w:type="dxa"/>
                <w:gridSpan w:val="3"/>
                <w:vAlign w:val="center"/>
              </w:tcPr>
            </w:tcPrChange>
          </w:tcPr>
          <w:p w14:paraId="1A7077B9" w14:textId="0F7FD0FA" w:rsidR="00610459" w:rsidRPr="004A6E8F" w:rsidRDefault="00610459" w:rsidP="004A4608">
            <w:p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del w:id="934" w:author="Баландина София" w:date="2019-03-18T22:12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Окончание</w:delText>
              </w:r>
            </w:del>
          </w:p>
        </w:tc>
      </w:tr>
      <w:tr w:rsidR="000912A8" w:rsidRPr="004A6E8F" w14:paraId="340B0D1D" w14:textId="77777777" w:rsidTr="00565474">
        <w:trPr>
          <w:trPrChange w:id="935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936" w:author="Анастасия" w:date="2019-09-18T20:48:00Z">
              <w:tcPr>
                <w:tcW w:w="756" w:type="dxa"/>
                <w:vAlign w:val="center"/>
              </w:tcPr>
            </w:tcPrChange>
          </w:tcPr>
          <w:p w14:paraId="0B37BF90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1.</w:t>
            </w:r>
          </w:p>
        </w:tc>
        <w:tc>
          <w:tcPr>
            <w:tcW w:w="2290" w:type="dxa"/>
            <w:vAlign w:val="center"/>
            <w:tcPrChange w:id="937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74BCA025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 xml:space="preserve">Подготовительный этап </w:t>
            </w:r>
          </w:p>
        </w:tc>
        <w:tc>
          <w:tcPr>
            <w:tcW w:w="1941" w:type="dxa"/>
            <w:vAlign w:val="center"/>
            <w:tcPrChange w:id="938" w:author="Анастасия" w:date="2019-09-18T20:48:00Z">
              <w:tcPr>
                <w:tcW w:w="1858" w:type="dxa"/>
                <w:gridSpan w:val="4"/>
                <w:vAlign w:val="center"/>
              </w:tcPr>
            </w:tcPrChange>
          </w:tcPr>
          <w:p w14:paraId="0358AB6C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939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7BB50AFF" w14:textId="65B6B918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940" w:author="Анастасия" w:date="2019-09-18T21:06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18</w:t>
              </w:r>
            </w:ins>
            <w:del w:id="941" w:author="Анастасия" w:date="2019-09-18T21:06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19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.0</w:t>
            </w:r>
            <w:ins w:id="942" w:author="Анастасия" w:date="2019-09-18T21:06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9</w:t>
              </w:r>
            </w:ins>
            <w:del w:id="943" w:author="Анастасия" w:date="2019-09-18T21:06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944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6B73E4C0" w14:textId="2B30A954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1</w:t>
            </w:r>
            <w:ins w:id="945" w:author="Анастасия" w:date="2019-09-18T21:07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5</w:t>
              </w:r>
            </w:ins>
            <w:del w:id="946" w:author="Анастасия" w:date="2019-09-18T21:07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9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947" w:author="Анастасия" w:date="2019-09-18T21:06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10</w:t>
              </w:r>
            </w:ins>
            <w:del w:id="948" w:author="Анастасия" w:date="2019-09-18T21:06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03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949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581B8D5D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12A8" w:rsidRPr="004A6E8F" w14:paraId="6F7FBFA7" w14:textId="77777777" w:rsidTr="00565474">
        <w:trPr>
          <w:trPrChange w:id="950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951" w:author="Анастасия" w:date="2019-09-18T20:48:00Z">
              <w:tcPr>
                <w:tcW w:w="756" w:type="dxa"/>
                <w:vAlign w:val="center"/>
              </w:tcPr>
            </w:tcPrChange>
          </w:tcPr>
          <w:p w14:paraId="2702F3B1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1.1</w:t>
            </w:r>
          </w:p>
        </w:tc>
        <w:tc>
          <w:tcPr>
            <w:tcW w:w="2290" w:type="dxa"/>
            <w:vAlign w:val="center"/>
            <w:tcPrChange w:id="952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374BA531" w14:textId="59191681" w:rsidR="009C039B" w:rsidRPr="004A6E8F" w:rsidRDefault="000912A8" w:rsidP="004A4608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Подготовка обзора на существующие подходы распознавания лиц</w:t>
            </w:r>
            <w:ins w:id="953" w:author="Анастасия" w:date="2019-09-18T20:48:00Z">
              <w:r w:rsidR="00565474" w:rsidRPr="004A6E8F">
                <w:rPr>
                  <w:rFonts w:ascii="Times New Roman" w:hAnsi="Times New Roman"/>
                  <w:sz w:val="24"/>
                  <w:szCs w:val="24"/>
                </w:rPr>
                <w:t xml:space="preserve"> с использованием 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954" w:author="Анастасия" w:date="2019-09-22T21:0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="00565474" w:rsidRPr="004A6E8F">
                <w:rPr>
                  <w:rFonts w:ascii="Times New Roman" w:hAnsi="Times New Roman"/>
                  <w:sz w:val="24"/>
                  <w:szCs w:val="24"/>
                </w:rPr>
                <w:t>камеры</w:t>
              </w:r>
            </w:ins>
            <w:ins w:id="955" w:author="Анастасия" w:date="2019-09-22T21:41:00Z">
              <w:r w:rsidR="009C039B">
                <w:rPr>
                  <w:rFonts w:ascii="Times New Roman" w:hAnsi="Times New Roman"/>
                  <w:sz w:val="24"/>
                  <w:szCs w:val="24"/>
                </w:rPr>
                <w:t>.</w:t>
              </w:r>
            </w:ins>
          </w:p>
        </w:tc>
        <w:tc>
          <w:tcPr>
            <w:tcW w:w="1941" w:type="dxa"/>
            <w:vAlign w:val="center"/>
            <w:tcPrChange w:id="956" w:author="Анастасия" w:date="2019-09-18T20:48:00Z">
              <w:tcPr>
                <w:tcW w:w="1858" w:type="dxa"/>
                <w:gridSpan w:val="4"/>
                <w:vAlign w:val="center"/>
              </w:tcPr>
            </w:tcPrChange>
          </w:tcPr>
          <w:p w14:paraId="6C0D251C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957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4F559AFB" w14:textId="26735B6C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</w:t>
            </w:r>
            <w:ins w:id="958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959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.0</w:t>
            </w:r>
            <w:ins w:id="960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9</w:t>
              </w:r>
            </w:ins>
            <w:del w:id="961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962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22277A1C" w14:textId="020FB576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</w:t>
            </w:r>
            <w:ins w:id="963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del w:id="964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965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966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03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967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5F843F5D" w14:textId="271CA1D5" w:rsidR="000912A8" w:rsidRPr="004A6E8F" w:rsidRDefault="000912A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ПЗ1, ПЗ2, ПЗ</w:t>
            </w:r>
            <w:ins w:id="968" w:author="Анастасия" w:date="2019-09-24T20:35:00Z">
              <w:r w:rsidR="00E27C7F"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del w:id="969" w:author="Анастасия" w:date="2019-09-24T20:35:00Z">
              <w:r w:rsidRPr="004A6E8F" w:rsidDel="00E27C7F">
                <w:rPr>
                  <w:rFonts w:ascii="Times New Roman" w:hAnsi="Times New Roman"/>
                  <w:sz w:val="24"/>
                  <w:szCs w:val="24"/>
                </w:rPr>
                <w:delText>3,</w:delText>
              </w:r>
            </w:del>
            <w:del w:id="970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 xml:space="preserve"> </w:delText>
              </w:r>
            </w:del>
            <w:del w:id="971" w:author="Анастасия" w:date="2019-09-22T21:48:00Z">
              <w:r w:rsidRPr="004A6E8F" w:rsidDel="009C039B">
                <w:rPr>
                  <w:rFonts w:ascii="Times New Roman" w:hAnsi="Times New Roman"/>
                  <w:sz w:val="24"/>
                  <w:szCs w:val="24"/>
                </w:rPr>
                <w:delText>ПЗ4, ПЗ5,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del w:id="972" w:author="Анастасия" w:date="2019-09-24T20:35:00Z">
              <w:r w:rsidRPr="004A6E8F" w:rsidDel="00E27C7F">
                <w:rPr>
                  <w:rFonts w:ascii="Times New Roman" w:hAnsi="Times New Roman"/>
                  <w:sz w:val="24"/>
                  <w:szCs w:val="24"/>
                </w:rPr>
                <w:delText>ПЗ6</w:delText>
              </w:r>
            </w:del>
          </w:p>
        </w:tc>
      </w:tr>
      <w:tr w:rsidR="009C039B" w:rsidRPr="004A6E8F" w14:paraId="42B0F0E6" w14:textId="77777777" w:rsidTr="00565474">
        <w:trPr>
          <w:ins w:id="973" w:author="Анастасия" w:date="2019-09-22T21:42:00Z"/>
        </w:trPr>
        <w:tc>
          <w:tcPr>
            <w:tcW w:w="755" w:type="dxa"/>
            <w:vAlign w:val="center"/>
          </w:tcPr>
          <w:p w14:paraId="2E291D6D" w14:textId="19168D16" w:rsidR="009C039B" w:rsidRPr="004A6E8F" w:rsidRDefault="009C039B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974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975" w:author="Анастасия" w:date="2019-09-22T21:42:00Z">
              <w:r>
                <w:rPr>
                  <w:rFonts w:ascii="Times New Roman" w:hAnsi="Times New Roman"/>
                  <w:sz w:val="24"/>
                  <w:szCs w:val="24"/>
                </w:rPr>
                <w:t>1.2</w:t>
              </w:r>
            </w:ins>
          </w:p>
        </w:tc>
        <w:tc>
          <w:tcPr>
            <w:tcW w:w="2290" w:type="dxa"/>
            <w:vAlign w:val="center"/>
          </w:tcPr>
          <w:p w14:paraId="7A5AAE05" w14:textId="089E3BD1" w:rsidR="009C039B" w:rsidRPr="009C039B" w:rsidRDefault="009C039B">
            <w:pPr>
              <w:spacing w:line="288" w:lineRule="auto"/>
              <w:rPr>
                <w:ins w:id="976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977" w:author="Анастасия" w:date="2019-09-22T21:48:00Z">
              <w:r>
                <w:rPr>
                  <w:rFonts w:ascii="Times New Roman" w:hAnsi="Times New Roman"/>
                  <w:sz w:val="24"/>
                  <w:szCs w:val="24"/>
                </w:rPr>
                <w:t>Обзор существующих датасетов</w:t>
              </w:r>
            </w:ins>
            <w:ins w:id="978" w:author="Анастасия" w:date="2019-09-24T20:34:00Z">
              <w:r w:rsidR="00A83620" w:rsidRPr="00A83620">
                <w:rPr>
                  <w:rFonts w:ascii="Times New Roman" w:hAnsi="Times New Roman"/>
                  <w:sz w:val="24"/>
                  <w:szCs w:val="24"/>
                  <w:rPrChange w:id="979" w:author="Анастасия" w:date="2019-09-24T20:3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для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ins w:id="980" w:author="Анастасия" w:date="2019-09-22T21:48:00Z">
              <w:r>
                <w:rPr>
                  <w:rFonts w:ascii="Times New Roman" w:hAnsi="Times New Roman"/>
                  <w:sz w:val="24"/>
                  <w:szCs w:val="24"/>
                </w:rPr>
                <w:t xml:space="preserve">, </w:t>
              </w:r>
              <w:r w:rsidR="00FE5688">
                <w:rPr>
                  <w:rFonts w:ascii="Times New Roman" w:hAnsi="Times New Roman"/>
                  <w:sz w:val="24"/>
                  <w:szCs w:val="24"/>
                </w:rPr>
                <w:t>обзор</w:t>
              </w:r>
              <w:r w:rsidRPr="009D5653">
                <w:rPr>
                  <w:rFonts w:ascii="Times New Roman" w:hAnsi="Times New Roman"/>
                  <w:sz w:val="24"/>
                  <w:szCs w:val="24"/>
                </w:rPr>
                <w:t xml:space="preserve"> на подходы к организации тестовых и тренировочных </w:t>
              </w:r>
            </w:ins>
            <w:ins w:id="981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  <w:r w:rsidR="00A83620" w:rsidRPr="009D5653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ins w:id="982" w:author="Анастасия" w:date="2019-09-22T21:48:00Z">
              <w:r w:rsidRPr="009D5653">
                <w:rPr>
                  <w:rFonts w:ascii="Times New Roman" w:hAnsi="Times New Roman"/>
                  <w:sz w:val="24"/>
                  <w:szCs w:val="24"/>
                </w:rPr>
                <w:t>данных, а также способов их формирования.</w:t>
              </w:r>
            </w:ins>
          </w:p>
        </w:tc>
        <w:tc>
          <w:tcPr>
            <w:tcW w:w="1941" w:type="dxa"/>
            <w:vAlign w:val="center"/>
          </w:tcPr>
          <w:p w14:paraId="03D2E457" w14:textId="3A5583ED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983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984" w:author="Анастасия" w:date="2019-09-22T21:49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4C8E8E15" w14:textId="67C24FBD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985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986" w:author="Анастасия" w:date="2019-09-22T21:49:00Z">
              <w:r w:rsidRPr="009D5653">
                <w:rPr>
                  <w:rFonts w:ascii="Times New Roman" w:hAnsi="Times New Roman"/>
                  <w:sz w:val="24"/>
                  <w:szCs w:val="24"/>
                </w:rPr>
                <w:t>18.09.2019</w:t>
              </w:r>
            </w:ins>
          </w:p>
        </w:tc>
        <w:tc>
          <w:tcPr>
            <w:tcW w:w="1530" w:type="dxa"/>
            <w:vAlign w:val="center"/>
          </w:tcPr>
          <w:p w14:paraId="13EDA97A" w14:textId="247A0531" w:rsidR="009C039B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987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988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02.10.2019</w:t>
              </w:r>
            </w:ins>
          </w:p>
        </w:tc>
        <w:tc>
          <w:tcPr>
            <w:tcW w:w="1880" w:type="dxa"/>
            <w:vAlign w:val="center"/>
          </w:tcPr>
          <w:p w14:paraId="1F8B6BBD" w14:textId="4E29728E" w:rsidR="009C039B" w:rsidRPr="004A6E8F" w:rsidRDefault="00E27C7F" w:rsidP="004A460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ins w:id="989" w:author="Анастасия" w:date="2019-09-22T21:42:00Z"/>
                <w:rFonts w:ascii="Times New Roman" w:hAnsi="Times New Roman"/>
                <w:sz w:val="24"/>
                <w:szCs w:val="24"/>
              </w:rPr>
            </w:pPr>
            <w:ins w:id="990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ПЗ4</w:t>
              </w:r>
            </w:ins>
          </w:p>
        </w:tc>
      </w:tr>
      <w:tr w:rsidR="000912A8" w:rsidRPr="004A6E8F" w14:paraId="55DAA925" w14:textId="77777777" w:rsidTr="00565474">
        <w:trPr>
          <w:trPrChange w:id="991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992" w:author="Анастасия" w:date="2019-09-18T20:48:00Z">
              <w:tcPr>
                <w:tcW w:w="756" w:type="dxa"/>
                <w:vAlign w:val="center"/>
              </w:tcPr>
            </w:tcPrChange>
          </w:tcPr>
          <w:p w14:paraId="12E866F3" w14:textId="11095F6A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1.</w:t>
            </w:r>
            <w:ins w:id="993" w:author="Анастасия" w:date="2019-09-22T21:54:00Z">
              <w:r w:rsidR="007A5F5C">
                <w:rPr>
                  <w:rFonts w:ascii="Times New Roman" w:hAnsi="Times New Roman"/>
                  <w:sz w:val="24"/>
                  <w:szCs w:val="24"/>
                </w:rPr>
                <w:t>3</w:t>
              </w:r>
            </w:ins>
            <w:del w:id="994" w:author="Анастасия" w:date="2019-09-22T21:54:00Z"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2290" w:type="dxa"/>
            <w:vAlign w:val="center"/>
            <w:tcPrChange w:id="995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78C246B9" w14:textId="65D51151" w:rsidR="000912A8" w:rsidRPr="004A6E8F" w:rsidRDefault="000912A8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del w:id="996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Подготовка обзора на существующие подходы к организации тестовы</w:delText>
              </w:r>
            </w:del>
            <w:del w:id="997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>е</w:delText>
              </w:r>
            </w:del>
            <w:del w:id="998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 xml:space="preserve"> и тренировочных данных, а также </w:delText>
              </w:r>
            </w:del>
            <w:del w:id="999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 xml:space="preserve">к </w:delText>
              </w:r>
            </w:del>
            <w:del w:id="1000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их формировани</w:delText>
              </w:r>
            </w:del>
            <w:del w:id="1001" w:author="Анастасия" w:date="2019-09-18T20:49:00Z">
              <w:r w:rsidRPr="004A6E8F" w:rsidDel="00565474">
                <w:rPr>
                  <w:rFonts w:ascii="Times New Roman" w:hAnsi="Times New Roman"/>
                  <w:sz w:val="24"/>
                  <w:szCs w:val="24"/>
                </w:rPr>
                <w:delText>ю</w:delText>
              </w:r>
            </w:del>
            <w:del w:id="1002" w:author="Анастасия" w:date="2019-09-22T21:49:00Z">
              <w:r w:rsidRPr="004A6E8F" w:rsidDel="00FE5688">
                <w:rPr>
                  <w:rFonts w:ascii="Times New Roman" w:hAnsi="Times New Roman"/>
                  <w:sz w:val="24"/>
                  <w:szCs w:val="24"/>
                </w:rPr>
                <w:delText>.</w:delText>
              </w:r>
            </w:del>
            <w:ins w:id="1003" w:author="Анастасия" w:date="2019-09-22T21:49:00Z">
              <w:r w:rsidR="00FE5688">
                <w:rPr>
                  <w:rFonts w:ascii="Times New Roman" w:hAnsi="Times New Roman"/>
                  <w:sz w:val="24"/>
                  <w:szCs w:val="24"/>
                </w:rPr>
                <w:t>Обзор способов реализации антиспуфинга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ins w:id="1004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>для</w:t>
              </w:r>
              <w:r w:rsidR="00A83620" w:rsidRPr="00A83620">
                <w:rPr>
                  <w:rFonts w:ascii="Times New Roman" w:hAnsi="Times New Roman"/>
                  <w:sz w:val="24"/>
                  <w:szCs w:val="24"/>
                  <w:rPrChange w:id="1005" w:author="Анастасия" w:date="2019-09-24T20:34:00Z">
                    <w:rPr>
                      <w:rFonts w:ascii="Times New Roman" w:hAnsi="Times New Roman"/>
                      <w:sz w:val="24"/>
                      <w:szCs w:val="24"/>
                      <w:lang w:val="en-US"/>
                    </w:rPr>
                  </w:rPrChange>
                </w:rPr>
                <w:t xml:space="preserve">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</w:p>
        </w:tc>
        <w:tc>
          <w:tcPr>
            <w:tcW w:w="1941" w:type="dxa"/>
            <w:vAlign w:val="center"/>
            <w:tcPrChange w:id="1006" w:author="Анастасия" w:date="2019-09-18T20:48:00Z">
              <w:tcPr>
                <w:tcW w:w="1858" w:type="dxa"/>
                <w:gridSpan w:val="4"/>
                <w:vAlign w:val="center"/>
              </w:tcPr>
            </w:tcPrChange>
          </w:tcPr>
          <w:p w14:paraId="50202E3A" w14:textId="77777777" w:rsidR="000912A8" w:rsidRPr="004A6E8F" w:rsidRDefault="000912A8" w:rsidP="004A46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007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7D9A4D32" w14:textId="4325828D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1</w:t>
            </w:r>
            <w:ins w:id="1008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1009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.0</w:t>
            </w:r>
            <w:ins w:id="1010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9</w:t>
              </w:r>
            </w:ins>
            <w:del w:id="1011" w:author="Анастасия" w:date="2019-09-18T21:07:00Z">
              <w:r w:rsidRPr="004A6E8F" w:rsidDel="00012AB4"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012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2390671C" w14:textId="1AF84326" w:rsidR="000912A8" w:rsidRPr="004A6E8F" w:rsidRDefault="00FE568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013" w:author="Анастасия" w:date="2019-09-22T21:49:00Z">
              <w:r>
                <w:rPr>
                  <w:rFonts w:ascii="Times New Roman" w:hAnsi="Times New Roman"/>
                  <w:sz w:val="24"/>
                  <w:szCs w:val="24"/>
                </w:rPr>
                <w:t>02</w:t>
              </w:r>
            </w:ins>
            <w:del w:id="1014" w:author="Анастасия" w:date="2019-09-22T21:49:00Z">
              <w:r w:rsidR="000912A8" w:rsidRPr="004A6E8F" w:rsidDel="00FE5688">
                <w:rPr>
                  <w:rFonts w:ascii="Times New Roman" w:hAnsi="Times New Roman"/>
                  <w:sz w:val="24"/>
                  <w:szCs w:val="24"/>
                </w:rPr>
                <w:delText>1</w:delText>
              </w:r>
            </w:del>
            <w:del w:id="1015" w:author="Анастасия" w:date="2019-09-18T21:07:00Z">
              <w:r w:rsidR="000912A8" w:rsidRPr="004A6E8F" w:rsidDel="00012AB4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016" w:author="Анастасия" w:date="2019-09-18T21:07:00Z">
              <w:r w:rsidR="00012AB4"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017" w:author="Анастасия" w:date="2019-09-18T21:07:00Z">
              <w:r w:rsidR="000912A8" w:rsidRPr="004A6E8F" w:rsidDel="00012AB4">
                <w:rPr>
                  <w:rFonts w:ascii="Times New Roman" w:hAnsi="Times New Roman"/>
                  <w:sz w:val="24"/>
                  <w:szCs w:val="24"/>
                </w:rPr>
                <w:delText>03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018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75D05F08" w14:textId="7A15D6EC" w:rsidR="000912A8" w:rsidRPr="004A6E8F" w:rsidRDefault="00E27C7F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019" w:author="Анастасия" w:date="2019-09-22T21:41:00Z">
              <w:r>
                <w:rPr>
                  <w:rFonts w:ascii="Times New Roman" w:hAnsi="Times New Roman"/>
                  <w:sz w:val="24"/>
                  <w:szCs w:val="24"/>
                </w:rPr>
                <w:t>ПЗ3</w:t>
              </w:r>
            </w:ins>
            <w:del w:id="1020" w:author="Анастасия" w:date="2019-09-22T21:41:00Z">
              <w:r w:rsidR="000912A8" w:rsidRPr="004A6E8F" w:rsidDel="009C039B">
                <w:rPr>
                  <w:rFonts w:ascii="Times New Roman" w:hAnsi="Times New Roman"/>
                  <w:sz w:val="24"/>
                  <w:szCs w:val="24"/>
                </w:rPr>
                <w:delText>ПЗ по тестовому базису</w:delText>
              </w:r>
            </w:del>
          </w:p>
        </w:tc>
      </w:tr>
      <w:tr w:rsidR="000912A8" w:rsidRPr="004A6E8F" w14:paraId="29A56677" w14:textId="77777777" w:rsidTr="00565474">
        <w:trPr>
          <w:trPrChange w:id="1021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1022" w:author="Анастасия" w:date="2019-09-18T20:48:00Z">
              <w:tcPr>
                <w:tcW w:w="756" w:type="dxa"/>
                <w:vAlign w:val="center"/>
              </w:tcPr>
            </w:tcPrChange>
          </w:tcPr>
          <w:p w14:paraId="4097D85E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r w:rsidRPr="004A6E8F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</w:tc>
        <w:tc>
          <w:tcPr>
            <w:tcW w:w="2290" w:type="dxa"/>
            <w:vAlign w:val="center"/>
            <w:tcPrChange w:id="1023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1C546584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Разработка системы</w:t>
            </w:r>
          </w:p>
        </w:tc>
        <w:tc>
          <w:tcPr>
            <w:tcW w:w="1941" w:type="dxa"/>
            <w:vAlign w:val="center"/>
            <w:tcPrChange w:id="1024" w:author="Анастасия" w:date="2019-09-18T20:48:00Z">
              <w:tcPr>
                <w:tcW w:w="1858" w:type="dxa"/>
                <w:gridSpan w:val="4"/>
                <w:vAlign w:val="center"/>
              </w:tcPr>
            </w:tcPrChange>
          </w:tcPr>
          <w:p w14:paraId="6CC74AD9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025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348F5521" w14:textId="69869370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1026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07</w:t>
              </w:r>
            </w:ins>
            <w:del w:id="1027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lang w:val="en-US"/>
                </w:rPr>
                <w:delText>0</w:delText>
              </w:r>
            </w:del>
            <w:del w:id="1028" w:author="Анастасия" w:date="2019-09-18T21:07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  <w:lang w:val="en-US"/>
                </w:rPr>
                <w:delText>5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029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10</w:t>
              </w:r>
            </w:ins>
            <w:del w:id="1030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03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031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79C194D9" w14:textId="41B8FCD2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ins w:id="1032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27</w:t>
              </w:r>
            </w:ins>
            <w:del w:id="1033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21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034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035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036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12783C13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0912A8" w:rsidRPr="004A6E8F" w14:paraId="23C959E9" w14:textId="77777777" w:rsidTr="00565474">
        <w:trPr>
          <w:trPrChange w:id="1037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1038" w:author="Анастасия" w:date="2019-09-18T20:48:00Z">
              <w:tcPr>
                <w:tcW w:w="756" w:type="dxa"/>
                <w:vAlign w:val="center"/>
              </w:tcPr>
            </w:tcPrChange>
          </w:tcPr>
          <w:p w14:paraId="4958BA99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2.1</w:t>
            </w:r>
          </w:p>
        </w:tc>
        <w:tc>
          <w:tcPr>
            <w:tcW w:w="2290" w:type="dxa"/>
            <w:vAlign w:val="center"/>
            <w:tcPrChange w:id="1039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6BFB517A" w14:textId="77777777" w:rsidR="000912A8" w:rsidRPr="004A6E8F" w:rsidRDefault="000912A8" w:rsidP="004A4608">
            <w:pPr>
              <w:spacing w:line="288" w:lineRule="auto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Подготовка документации по разрабатываемой системе</w:t>
            </w:r>
          </w:p>
        </w:tc>
        <w:tc>
          <w:tcPr>
            <w:tcW w:w="1941" w:type="dxa"/>
            <w:vAlign w:val="center"/>
            <w:tcPrChange w:id="1040" w:author="Анастасия" w:date="2019-09-18T20:48:00Z">
              <w:tcPr>
                <w:tcW w:w="1858" w:type="dxa"/>
                <w:gridSpan w:val="4"/>
                <w:vAlign w:val="center"/>
              </w:tcPr>
            </w:tcPrChange>
          </w:tcPr>
          <w:p w14:paraId="2371A39E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041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599EA642" w14:textId="5D2DE330" w:rsidR="000912A8" w:rsidRPr="004A6E8F" w:rsidRDefault="007F146E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042" w:author="Анастасия" w:date="2019-09-22T21:50:00Z">
              <w:r>
                <w:rPr>
                  <w:rFonts w:ascii="Times New Roman" w:hAnsi="Times New Roman"/>
                  <w:sz w:val="24"/>
                  <w:szCs w:val="24"/>
                </w:rPr>
                <w:t>22</w:t>
              </w:r>
            </w:ins>
            <w:del w:id="1043" w:author="Анастасия" w:date="2019-09-22T21:50:00Z">
              <w:r w:rsidR="000912A8" w:rsidRPr="004A6E8F" w:rsidDel="007F146E">
                <w:rPr>
                  <w:rFonts w:ascii="Times New Roman" w:hAnsi="Times New Roman"/>
                  <w:sz w:val="24"/>
                  <w:szCs w:val="24"/>
                </w:rPr>
                <w:delText>0</w:delText>
              </w:r>
            </w:del>
            <w:del w:id="1044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045" w:author="Анастасия" w:date="2019-09-22T21:50:00Z">
              <w:r>
                <w:rPr>
                  <w:rFonts w:ascii="Times New Roman" w:hAnsi="Times New Roman"/>
                  <w:sz w:val="24"/>
                  <w:szCs w:val="24"/>
                </w:rPr>
                <w:t>09</w:t>
              </w:r>
            </w:ins>
            <w:del w:id="1046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02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047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365D2538" w14:textId="2CB6E3E8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20.</w:t>
            </w:r>
            <w:ins w:id="1048" w:author="Анастасия" w:date="2019-09-18T21:09:00Z">
              <w:r w:rsidR="00686FB0" w:rsidRPr="004A6E8F">
                <w:rPr>
                  <w:rFonts w:ascii="Times New Roman" w:hAnsi="Times New Roman"/>
                  <w:sz w:val="24"/>
                  <w:szCs w:val="24"/>
                </w:rPr>
                <w:t>12</w:t>
              </w:r>
            </w:ins>
            <w:del w:id="1049" w:author="Анастасия" w:date="2019-09-18T21:09:00Z">
              <w:r w:rsidRPr="004A6E8F" w:rsidDel="00686FB0">
                <w:rPr>
                  <w:rFonts w:ascii="Times New Roman" w:hAnsi="Times New Roman"/>
                  <w:sz w:val="24"/>
                  <w:szCs w:val="24"/>
                </w:rPr>
                <w:delText>05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050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2E6996C2" w14:textId="2837F4E9" w:rsidR="000912A8" w:rsidRPr="004A6E8F" w:rsidRDefault="000912A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rFonts w:ascii="Times New Roman" w:hAnsi="Times New Roman"/>
                <w:sz w:val="24"/>
                <w:szCs w:val="24"/>
                <w:rPrChange w:id="1051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ПЗ по технологическому стеку,</w:t>
            </w: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r w:rsidRPr="004A6E8F">
              <w:rPr>
                <w:rFonts w:ascii="Times New Roman" w:hAnsi="Times New Roman"/>
                <w:sz w:val="24"/>
                <w:szCs w:val="24"/>
                <w:rPrChange w:id="1052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>ПЗ по входным и выходным данным и ограничения,</w:t>
            </w:r>
            <w:ins w:id="1053" w:author="Анастасия" w:date="2019-09-22T21:52:00Z">
              <w:r w:rsidR="007A5F5C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lastRenderedPageBreak/>
              <w:t xml:space="preserve">РСП, РО, ПМИ, Отчет по </w:t>
            </w:r>
            <w:del w:id="1054" w:author="Анастасия" w:date="2019-09-22T21:50:00Z">
              <w:r w:rsidRPr="004A6E8F" w:rsidDel="007F146E">
                <w:rPr>
                  <w:rFonts w:ascii="Times New Roman" w:hAnsi="Times New Roman"/>
                  <w:sz w:val="24"/>
                  <w:szCs w:val="24"/>
                </w:rPr>
                <w:delText>НИР</w:delText>
              </w:r>
            </w:del>
            <w:ins w:id="1055" w:author="Анастасия" w:date="2019-09-22T21:50:00Z">
              <w:r w:rsidR="007F146E">
                <w:rPr>
                  <w:rFonts w:ascii="Times New Roman" w:hAnsi="Times New Roman"/>
                  <w:sz w:val="24"/>
                  <w:szCs w:val="24"/>
                </w:rPr>
                <w:t>ОКР</w:t>
              </w:r>
            </w:ins>
          </w:p>
        </w:tc>
      </w:tr>
      <w:tr w:rsidR="00BD1E67" w:rsidRPr="004A6E8F" w14:paraId="2D749388" w14:textId="77777777" w:rsidTr="00565474">
        <w:trPr>
          <w:ins w:id="1056" w:author="Баландина София" w:date="2019-03-18T22:07:00Z"/>
          <w:trPrChange w:id="1057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1058" w:author="Анастасия" w:date="2019-09-18T20:48:00Z">
              <w:tcPr>
                <w:tcW w:w="756" w:type="dxa"/>
                <w:vAlign w:val="center"/>
              </w:tcPr>
            </w:tcPrChange>
          </w:tcPr>
          <w:p w14:paraId="38B98D62" w14:textId="0CFB178D" w:rsidR="00BD1E67" w:rsidRPr="004A6E8F" w:rsidRDefault="00BD1E67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059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060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lastRenderedPageBreak/>
                <w:t>2.2</w:t>
              </w:r>
            </w:ins>
          </w:p>
        </w:tc>
        <w:tc>
          <w:tcPr>
            <w:tcW w:w="2290" w:type="dxa"/>
            <w:vAlign w:val="center"/>
            <w:tcPrChange w:id="1061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4171C4EA" w14:textId="5412623E" w:rsidR="00BD1E67" w:rsidRPr="004A6E8F" w:rsidRDefault="00BD1E67" w:rsidP="004A4608">
            <w:pPr>
              <w:spacing w:line="288" w:lineRule="auto"/>
              <w:rPr>
                <w:ins w:id="1062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063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>Формирование тренировочного и тестового набора</w:t>
              </w:r>
            </w:ins>
            <w:ins w:id="1064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ins w:id="1065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 xml:space="preserve"> данных</w:t>
              </w:r>
            </w:ins>
            <w:ins w:id="1066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</w:t>
              </w:r>
            </w:ins>
          </w:p>
        </w:tc>
        <w:tc>
          <w:tcPr>
            <w:tcW w:w="1941" w:type="dxa"/>
            <w:vAlign w:val="center"/>
            <w:tcPrChange w:id="1067" w:author="Анастасия" w:date="2019-09-18T20:48:00Z">
              <w:tcPr>
                <w:tcW w:w="1858" w:type="dxa"/>
                <w:gridSpan w:val="4"/>
                <w:vAlign w:val="center"/>
              </w:tcPr>
            </w:tcPrChange>
          </w:tcPr>
          <w:p w14:paraId="449C1674" w14:textId="109734C8" w:rsidR="00BD1E67" w:rsidRPr="004A6E8F" w:rsidRDefault="00BD1E67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068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069" w:author="Баландина София" w:date="2019-03-18T22:07:00Z">
              <w:r w:rsidRPr="004A6E8F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  <w:tcPrChange w:id="1070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33164AFD" w14:textId="04FD6E9F" w:rsidR="00BD1E67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071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072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01</w:t>
              </w:r>
            </w:ins>
            <w:ins w:id="1073" w:author="Баландина София" w:date="2019-03-18T22:08:00Z">
              <w:del w:id="1074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18</w:delText>
                </w:r>
              </w:del>
            </w:ins>
            <w:ins w:id="1075" w:author="Баландина София" w:date="2019-03-18T22:07:00Z"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</w:t>
              </w:r>
            </w:ins>
            <w:ins w:id="1076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ins w:id="1077" w:author="Баландина София" w:date="2019-03-18T22:07:00Z">
              <w:del w:id="1078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03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.2019</w:t>
              </w:r>
            </w:ins>
          </w:p>
        </w:tc>
        <w:tc>
          <w:tcPr>
            <w:tcW w:w="1530" w:type="dxa"/>
            <w:vAlign w:val="center"/>
            <w:tcPrChange w:id="1079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7947A67F" w14:textId="057002E6" w:rsidR="00BD1E67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080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081" w:author="Анастасия" w:date="2019-09-18T21:09:00Z">
              <w:r>
                <w:rPr>
                  <w:rFonts w:ascii="Times New Roman" w:hAnsi="Times New Roman"/>
                  <w:sz w:val="24"/>
                  <w:szCs w:val="24"/>
                </w:rPr>
                <w:t>20</w:t>
              </w:r>
            </w:ins>
            <w:ins w:id="1082" w:author="Баландина София" w:date="2019-03-18T22:08:00Z">
              <w:del w:id="1083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18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</w:t>
              </w:r>
            </w:ins>
            <w:ins w:id="1084" w:author="Анастасия" w:date="2019-09-18T21:09:00Z">
              <w:r w:rsidR="00686FB0" w:rsidRPr="004A6E8F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ins w:id="1085" w:author="Баландина София" w:date="2019-03-18T22:08:00Z">
              <w:del w:id="1086" w:author="Анастасия" w:date="2019-09-18T21:09:00Z">
                <w:r w:rsidR="00BD1E67" w:rsidRPr="004A6E8F" w:rsidDel="00686FB0">
                  <w:rPr>
                    <w:rFonts w:ascii="Times New Roman" w:hAnsi="Times New Roman"/>
                    <w:sz w:val="24"/>
                    <w:szCs w:val="24"/>
                  </w:rPr>
                  <w:delText>04</w:delText>
                </w:r>
              </w:del>
              <w:r w:rsidR="00BD1E67" w:rsidRPr="004A6E8F">
                <w:rPr>
                  <w:rFonts w:ascii="Times New Roman" w:hAnsi="Times New Roman"/>
                  <w:sz w:val="24"/>
                  <w:szCs w:val="24"/>
                </w:rPr>
                <w:t>.2019</w:t>
              </w:r>
            </w:ins>
          </w:p>
        </w:tc>
        <w:tc>
          <w:tcPr>
            <w:tcW w:w="1880" w:type="dxa"/>
            <w:vAlign w:val="center"/>
            <w:tcPrChange w:id="1087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4CCB4721" w14:textId="07EAEBEB" w:rsidR="00BD1E67" w:rsidRPr="004A6E8F" w:rsidRDefault="00BD1E67" w:rsidP="004A4608">
            <w:pPr>
              <w:overflowPunct w:val="0"/>
              <w:autoSpaceDE w:val="0"/>
              <w:autoSpaceDN w:val="0"/>
              <w:adjustRightInd w:val="0"/>
              <w:spacing w:after="0" w:line="360" w:lineRule="auto"/>
              <w:jc w:val="center"/>
              <w:textAlignment w:val="baseline"/>
              <w:rPr>
                <w:ins w:id="1088" w:author="Баландина София" w:date="2019-03-18T22:07:00Z"/>
                <w:rFonts w:ascii="Times New Roman" w:hAnsi="Times New Roman"/>
                <w:sz w:val="24"/>
                <w:szCs w:val="24"/>
              </w:rPr>
            </w:pPr>
            <w:ins w:id="1089" w:author="Баландина София" w:date="2019-03-18T22:08:00Z">
              <w:r w:rsidRPr="004A6E8F">
                <w:rPr>
                  <w:rFonts w:ascii="Times New Roman" w:hAnsi="Times New Roman"/>
                  <w:sz w:val="24"/>
                  <w:szCs w:val="24"/>
                </w:rPr>
                <w:t>Тренировочный и тестовый набор данных</w:t>
              </w:r>
            </w:ins>
          </w:p>
        </w:tc>
      </w:tr>
      <w:tr w:rsidR="000912A8" w:rsidRPr="004A6E8F" w14:paraId="462A7969" w14:textId="77777777" w:rsidTr="00565474">
        <w:trPr>
          <w:trPrChange w:id="1090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1091" w:author="Анастасия" w:date="2019-09-18T20:48:00Z">
              <w:tcPr>
                <w:tcW w:w="756" w:type="dxa"/>
                <w:vAlign w:val="center"/>
              </w:tcPr>
            </w:tcPrChange>
          </w:tcPr>
          <w:p w14:paraId="7E8AF36B" w14:textId="049728F4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</w:t>
            </w:r>
            <w:ins w:id="1092" w:author="Баландина София" w:date="2019-03-18T22:10:00Z">
              <w:r w:rsidR="00610459" w:rsidRPr="004A6E8F">
                <w:rPr>
                  <w:rFonts w:ascii="Times New Roman" w:hAnsi="Times New Roman"/>
                  <w:sz w:val="24"/>
                  <w:szCs w:val="24"/>
                </w:rPr>
                <w:t>3</w:t>
              </w:r>
            </w:ins>
            <w:del w:id="1093" w:author="Баландина София" w:date="2019-03-18T22:10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2</w:delText>
              </w:r>
            </w:del>
          </w:p>
        </w:tc>
        <w:tc>
          <w:tcPr>
            <w:tcW w:w="2290" w:type="dxa"/>
            <w:vAlign w:val="center"/>
            <w:tcPrChange w:id="1094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33A93D6B" w14:textId="6E666608" w:rsidR="000912A8" w:rsidRPr="004A6E8F" w:rsidRDefault="000912A8" w:rsidP="004A460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Разработка модуля для детектирования и распознавания лиц</w:t>
            </w:r>
            <w:ins w:id="1095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по </w:t>
              </w:r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t xml:space="preserve">. </w:t>
            </w:r>
          </w:p>
        </w:tc>
        <w:tc>
          <w:tcPr>
            <w:tcW w:w="1941" w:type="dxa"/>
            <w:vAlign w:val="center"/>
            <w:tcPrChange w:id="1096" w:author="Анастасия" w:date="2019-09-18T20:48:00Z">
              <w:tcPr>
                <w:tcW w:w="1858" w:type="dxa"/>
                <w:gridSpan w:val="4"/>
                <w:vAlign w:val="center"/>
              </w:tcPr>
            </w:tcPrChange>
          </w:tcPr>
          <w:p w14:paraId="7EA5FAEC" w14:textId="77777777" w:rsidR="000912A8" w:rsidRPr="004A6E8F" w:rsidRDefault="000912A8" w:rsidP="004A4608">
            <w:pPr>
              <w:jc w:val="center"/>
              <w:rPr>
                <w:rFonts w:ascii="Times New Roman" w:hAnsi="Times New Roman"/>
                <w:kern w:val="2"/>
                <w:sz w:val="24"/>
                <w:szCs w:val="24"/>
                <w:lang w:bidi="hi-IN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097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409833C2" w14:textId="18ABC97F" w:rsidR="000912A8" w:rsidRPr="004A6E8F" w:rsidRDefault="00686FB0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098" w:author="Анастасия" w:date="2019-09-18T21:09:00Z">
              <w:r w:rsidRPr="004A6E8F">
                <w:rPr>
                  <w:rFonts w:ascii="Times New Roman" w:hAnsi="Times New Roman"/>
                  <w:sz w:val="24"/>
                  <w:szCs w:val="24"/>
                </w:rPr>
                <w:t>0</w:t>
              </w:r>
            </w:ins>
            <w:ins w:id="1099" w:author="Анастасия" w:date="2019-09-22T21:56:00Z">
              <w:r w:rsidR="007A5F5C">
                <w:rPr>
                  <w:rFonts w:ascii="Times New Roman" w:hAnsi="Times New Roman"/>
                  <w:sz w:val="24"/>
                  <w:szCs w:val="24"/>
                </w:rPr>
                <w:t>8</w:t>
              </w:r>
            </w:ins>
            <w:del w:id="1100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16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101" w:author="Анастасия" w:date="2019-09-18T21:09:00Z">
              <w:r w:rsidR="007A5F5C"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102" w:author="Анастасия" w:date="2019-09-18T21:09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04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103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2A06756A" w14:textId="79553E03" w:rsidR="000912A8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04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15.12</w:t>
              </w:r>
            </w:ins>
            <w:del w:id="1105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14.05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106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54D3387A" w14:textId="1B222458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Программный код, Отчет-аннотация</w:t>
            </w:r>
          </w:p>
        </w:tc>
      </w:tr>
      <w:tr w:rsidR="007A5F5C" w:rsidRPr="004A6E8F" w14:paraId="4123AF50" w14:textId="77777777" w:rsidTr="00565474">
        <w:trPr>
          <w:ins w:id="1107" w:author="Анастасия" w:date="2019-09-22T21:53:00Z"/>
        </w:trPr>
        <w:tc>
          <w:tcPr>
            <w:tcW w:w="755" w:type="dxa"/>
            <w:vAlign w:val="center"/>
          </w:tcPr>
          <w:p w14:paraId="2FC0A440" w14:textId="2F9E26B2" w:rsidR="007A5F5C" w:rsidRPr="004A6E8F" w:rsidRDefault="007A5F5C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108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109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>2.4</w:t>
              </w:r>
            </w:ins>
          </w:p>
        </w:tc>
        <w:tc>
          <w:tcPr>
            <w:tcW w:w="2290" w:type="dxa"/>
            <w:vAlign w:val="center"/>
          </w:tcPr>
          <w:p w14:paraId="0C69FD13" w14:textId="0B09EDA2" w:rsidR="007A5F5C" w:rsidRPr="004A6E8F" w:rsidRDefault="007A5F5C" w:rsidP="004A4608">
            <w:pPr>
              <w:widowControl w:val="0"/>
              <w:suppressAutoHyphens/>
              <w:rPr>
                <w:ins w:id="1110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111" w:author="Анастасия" w:date="2019-09-22T21:54:00Z">
              <w:r>
                <w:rPr>
                  <w:rFonts w:ascii="Times New Roman" w:hAnsi="Times New Roman"/>
                  <w:sz w:val="24"/>
                  <w:szCs w:val="24"/>
                </w:rPr>
                <w:t>Разработка модуля добавления лиц в базу данных распознавания</w:t>
              </w:r>
            </w:ins>
          </w:p>
        </w:tc>
        <w:tc>
          <w:tcPr>
            <w:tcW w:w="1941" w:type="dxa"/>
            <w:vAlign w:val="center"/>
          </w:tcPr>
          <w:p w14:paraId="591E82DD" w14:textId="0D519520" w:rsidR="007A5F5C" w:rsidRPr="004A6E8F" w:rsidRDefault="007A5F5C" w:rsidP="004A4608">
            <w:pPr>
              <w:jc w:val="center"/>
              <w:rPr>
                <w:ins w:id="1112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113" w:author="Анастасия" w:date="2019-09-22T21:54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028F44A3" w14:textId="579478D0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14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115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0</w:t>
              </w:r>
              <w:r>
                <w:rPr>
                  <w:rFonts w:ascii="Times New Roman" w:hAnsi="Times New Roman"/>
                  <w:sz w:val="24"/>
                  <w:szCs w:val="24"/>
                </w:rPr>
                <w:t>8</w:t>
              </w:r>
              <w:r w:rsidRPr="009D5653">
                <w:rPr>
                  <w:rFonts w:ascii="Times New Roman" w:hAnsi="Times New Roman"/>
                  <w:sz w:val="24"/>
                  <w:szCs w:val="24"/>
                </w:rPr>
                <w:t>.10.2019</w:t>
              </w:r>
            </w:ins>
          </w:p>
        </w:tc>
        <w:tc>
          <w:tcPr>
            <w:tcW w:w="1530" w:type="dxa"/>
            <w:vAlign w:val="center"/>
          </w:tcPr>
          <w:p w14:paraId="4D48C75A" w14:textId="62223F33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16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117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15.12.2019</w:t>
              </w:r>
            </w:ins>
          </w:p>
        </w:tc>
        <w:tc>
          <w:tcPr>
            <w:tcW w:w="1880" w:type="dxa"/>
            <w:vAlign w:val="center"/>
          </w:tcPr>
          <w:p w14:paraId="7C14B2FE" w14:textId="2235AFB6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18" w:author="Анастасия" w:date="2019-09-22T21:53:00Z"/>
                <w:rFonts w:ascii="Times New Roman" w:hAnsi="Times New Roman"/>
                <w:sz w:val="24"/>
                <w:szCs w:val="24"/>
              </w:rPr>
            </w:pPr>
            <w:ins w:id="1119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Программный код, Отчет-аннотация</w:t>
              </w:r>
            </w:ins>
          </w:p>
        </w:tc>
      </w:tr>
      <w:tr w:rsidR="000912A8" w:rsidRPr="004A6E8F" w14:paraId="74A078AF" w14:textId="77777777" w:rsidTr="00565474">
        <w:trPr>
          <w:trHeight w:val="496"/>
          <w:trPrChange w:id="1120" w:author="Анастасия" w:date="2019-09-18T20:48:00Z">
            <w:trPr>
              <w:gridBefore w:val="2"/>
              <w:trHeight w:val="496"/>
            </w:trPr>
          </w:trPrChange>
        </w:trPr>
        <w:tc>
          <w:tcPr>
            <w:tcW w:w="755" w:type="dxa"/>
            <w:vAlign w:val="center"/>
            <w:tcPrChange w:id="1121" w:author="Анастасия" w:date="2019-09-18T20:48:00Z">
              <w:tcPr>
                <w:tcW w:w="756" w:type="dxa"/>
                <w:vAlign w:val="center"/>
              </w:tcPr>
            </w:tcPrChange>
          </w:tcPr>
          <w:p w14:paraId="668089DC" w14:textId="613F558D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2.</w:t>
            </w:r>
            <w:ins w:id="1122" w:author="Анастасия" w:date="2019-09-22T21:54:00Z">
              <w:r w:rsidR="007A5F5C">
                <w:rPr>
                  <w:rFonts w:ascii="Times New Roman" w:hAnsi="Times New Roman"/>
                  <w:sz w:val="24"/>
                  <w:szCs w:val="24"/>
                </w:rPr>
                <w:t>5</w:t>
              </w:r>
            </w:ins>
            <w:ins w:id="1123" w:author="Баландина София" w:date="2019-03-18T22:10:00Z">
              <w:del w:id="1124" w:author="Анастасия" w:date="2019-09-22T21:54:00Z">
                <w:r w:rsidR="00610459" w:rsidRPr="004A6E8F" w:rsidDel="007A5F5C">
                  <w:rPr>
                    <w:rFonts w:ascii="Times New Roman" w:hAnsi="Times New Roman"/>
                    <w:sz w:val="24"/>
                    <w:szCs w:val="24"/>
                  </w:rPr>
                  <w:delText>4</w:delText>
                </w:r>
              </w:del>
            </w:ins>
            <w:del w:id="1125" w:author="Баландина София" w:date="2019-03-18T22:10:00Z">
              <w:r w:rsidRPr="004A6E8F" w:rsidDel="00610459">
                <w:rPr>
                  <w:rFonts w:ascii="Times New Roman" w:hAnsi="Times New Roman"/>
                  <w:sz w:val="24"/>
                  <w:szCs w:val="24"/>
                </w:rPr>
                <w:delText>3</w:delText>
              </w:r>
            </w:del>
          </w:p>
        </w:tc>
        <w:tc>
          <w:tcPr>
            <w:tcW w:w="2290" w:type="dxa"/>
            <w:vAlign w:val="center"/>
            <w:tcPrChange w:id="1126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6C359928" w14:textId="75875E51" w:rsidR="000912A8" w:rsidRPr="007A5F5C" w:rsidRDefault="000912A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commentRangeStart w:id="1127"/>
            <w:r w:rsidRPr="004A6E8F">
              <w:rPr>
                <w:rFonts w:ascii="Times New Roman" w:hAnsi="Times New Roman"/>
                <w:sz w:val="24"/>
                <w:szCs w:val="24"/>
              </w:rPr>
              <w:t>Разработка</w:t>
            </w:r>
            <w:ins w:id="1128" w:author="Анастасия" w:date="2019-09-22T21:52:00Z">
              <w:r w:rsidR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UI</w:t>
              </w:r>
            </w:ins>
            <w:r w:rsidRPr="004A6E8F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del w:id="1129" w:author="Анастасия" w:date="2019-09-22T21:52:00Z">
              <w:r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web</w:delText>
              </w:r>
              <w:r w:rsidRPr="004A6E8F" w:rsidDel="007A5F5C">
                <w:rPr>
                  <w:rFonts w:ascii="Times New Roman" w:hAnsi="Times New Roman"/>
                  <w:sz w:val="24"/>
                  <w:szCs w:val="24"/>
                </w:rPr>
                <w:delText xml:space="preserve">-приложения </w:delText>
              </w:r>
              <w:commentRangeEnd w:id="1127"/>
              <w:r w:rsidR="00427F64" w:rsidRPr="004A6E8F" w:rsidDel="007A5F5C">
                <w:rPr>
                  <w:rStyle w:val="af0"/>
                  <w:rFonts w:ascii="Times New Roman" w:hAnsi="Times New Roman"/>
                  <w:sz w:val="24"/>
                  <w:szCs w:val="24"/>
                  <w:rPrChange w:id="1130" w:author="Анастасия" w:date="2019-09-22T21:04:00Z">
                    <w:rPr>
                      <w:rStyle w:val="af0"/>
                    </w:rPr>
                  </w:rPrChange>
                </w:rPr>
                <w:commentReference w:id="1127"/>
              </w:r>
            </w:del>
          </w:p>
        </w:tc>
        <w:tc>
          <w:tcPr>
            <w:tcW w:w="1941" w:type="dxa"/>
            <w:vAlign w:val="center"/>
            <w:tcPrChange w:id="1131" w:author="Анастасия" w:date="2019-09-18T20:48:00Z">
              <w:tcPr>
                <w:tcW w:w="1858" w:type="dxa"/>
                <w:gridSpan w:val="4"/>
                <w:vAlign w:val="center"/>
              </w:tcPr>
            </w:tcPrChange>
          </w:tcPr>
          <w:p w14:paraId="5F41845F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исполнитель</w:t>
            </w:r>
          </w:p>
        </w:tc>
        <w:tc>
          <w:tcPr>
            <w:tcW w:w="1404" w:type="dxa"/>
            <w:vAlign w:val="center"/>
            <w:tcPrChange w:id="1132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6F801FA1" w14:textId="6522A88A" w:rsidR="000912A8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33" w:author="Анастасия" w:date="2019-09-22T21:56:00Z">
              <w:r>
                <w:rPr>
                  <w:rFonts w:ascii="Times New Roman" w:hAnsi="Times New Roman"/>
                  <w:sz w:val="24"/>
                  <w:szCs w:val="24"/>
                </w:rPr>
                <w:t>29</w:t>
              </w:r>
            </w:ins>
            <w:del w:id="1134" w:author="Анастасия" w:date="2019-09-22T21:56:00Z">
              <w:r w:rsidR="000912A8" w:rsidRPr="004A6E8F" w:rsidDel="007A5F5C">
                <w:rPr>
                  <w:rFonts w:ascii="Times New Roman" w:hAnsi="Times New Roman"/>
                  <w:sz w:val="24"/>
                  <w:szCs w:val="24"/>
                </w:rPr>
                <w:delText>0</w:delText>
              </w:r>
            </w:del>
            <w:del w:id="1135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9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136" w:author="Анастасия" w:date="2019-09-18T21:10:00Z">
              <w:r>
                <w:rPr>
                  <w:rFonts w:ascii="Times New Roman" w:hAnsi="Times New Roman"/>
                  <w:sz w:val="24"/>
                  <w:szCs w:val="24"/>
                </w:rPr>
                <w:t>10</w:t>
              </w:r>
            </w:ins>
            <w:del w:id="1137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04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138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214A4BA4" w14:textId="62EBA220" w:rsidR="000912A8" w:rsidRPr="004A6E8F" w:rsidRDefault="00686FB0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39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15</w:t>
              </w:r>
            </w:ins>
            <w:del w:id="1140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20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</w:t>
            </w:r>
            <w:ins w:id="1141" w:author="Анастасия" w:date="2019-09-18T21:10:00Z">
              <w:r w:rsidRPr="004A6E8F">
                <w:rPr>
                  <w:rFonts w:ascii="Times New Roman" w:hAnsi="Times New Roman"/>
                  <w:sz w:val="24"/>
                  <w:szCs w:val="24"/>
                </w:rPr>
                <w:t>12</w:t>
              </w:r>
            </w:ins>
            <w:del w:id="1142" w:author="Анастасия" w:date="2019-09-18T21:10:00Z">
              <w:r w:rsidR="000912A8" w:rsidRPr="004A6E8F" w:rsidDel="00686FB0">
                <w:rPr>
                  <w:rFonts w:ascii="Times New Roman" w:hAnsi="Times New Roman"/>
                  <w:sz w:val="24"/>
                  <w:szCs w:val="24"/>
                </w:rPr>
                <w:delText>05</w:delText>
              </w:r>
            </w:del>
            <w:r w:rsidR="000912A8" w:rsidRPr="004A6E8F">
              <w:rPr>
                <w:rFonts w:ascii="Times New Roman" w:hAnsi="Times New Roman"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143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3A4498A3" w14:textId="0679F05D" w:rsidR="000912A8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44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Программный код, Отчет-аннотация</w:t>
              </w:r>
              <w:r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t xml:space="preserve"> </w:t>
              </w:r>
            </w:ins>
            <w:del w:id="1145" w:author="Анастасия" w:date="2019-09-22T21:53:00Z">
              <w:r w:rsidR="000912A8" w:rsidRPr="004A6E8F" w:rsidDel="007A5F5C">
                <w:rPr>
                  <w:rFonts w:ascii="Times New Roman" w:hAnsi="Times New Roman"/>
                  <w:sz w:val="24"/>
                  <w:szCs w:val="24"/>
                  <w:lang w:val="en-US"/>
                </w:rPr>
                <w:delText>Web</w:delText>
              </w:r>
              <w:r w:rsidR="000912A8" w:rsidRPr="004A6E8F" w:rsidDel="007A5F5C">
                <w:rPr>
                  <w:rFonts w:ascii="Times New Roman" w:hAnsi="Times New Roman"/>
                  <w:sz w:val="24"/>
                  <w:szCs w:val="24"/>
                </w:rPr>
                <w:delText>-приложение</w:delText>
              </w:r>
            </w:del>
          </w:p>
        </w:tc>
      </w:tr>
      <w:tr w:rsidR="007A5F5C" w:rsidRPr="004A6E8F" w14:paraId="42BF2C73" w14:textId="77777777" w:rsidTr="00565474">
        <w:trPr>
          <w:trHeight w:val="496"/>
          <w:ins w:id="1146" w:author="Анастасия" w:date="2019-09-22T21:55:00Z"/>
        </w:trPr>
        <w:tc>
          <w:tcPr>
            <w:tcW w:w="755" w:type="dxa"/>
            <w:vAlign w:val="center"/>
          </w:tcPr>
          <w:p w14:paraId="495626B7" w14:textId="3B18FEF6" w:rsidR="007A5F5C" w:rsidRPr="004A6E8F" w:rsidRDefault="007A5F5C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ins w:id="1147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148" w:author="Анастасия" w:date="2019-09-22T21:55:00Z">
              <w:r>
                <w:rPr>
                  <w:rFonts w:ascii="Times New Roman" w:hAnsi="Times New Roman"/>
                  <w:sz w:val="24"/>
                  <w:szCs w:val="24"/>
                </w:rPr>
                <w:t>2.6</w:t>
              </w:r>
            </w:ins>
          </w:p>
        </w:tc>
        <w:tc>
          <w:tcPr>
            <w:tcW w:w="2290" w:type="dxa"/>
            <w:vAlign w:val="center"/>
          </w:tcPr>
          <w:p w14:paraId="0918196B" w14:textId="6B630DA5" w:rsidR="007A5F5C" w:rsidRPr="004A6E8F" w:rsidRDefault="007A5F5C" w:rsidP="007A5F5C">
            <w:pPr>
              <w:widowControl w:val="0"/>
              <w:suppressAutoHyphens/>
              <w:rPr>
                <w:ins w:id="1149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150" w:author="Анастасия" w:date="2019-09-22T21:55:00Z">
              <w:r>
                <w:rPr>
                  <w:rFonts w:ascii="Times New Roman" w:hAnsi="Times New Roman"/>
                  <w:sz w:val="24"/>
                  <w:szCs w:val="24"/>
                </w:rPr>
                <w:t>Добавление функции антиспуфинга</w:t>
              </w:r>
            </w:ins>
            <w:ins w:id="1151" w:author="Анастасия" w:date="2019-09-24T20:34:00Z">
              <w:r w:rsidR="00A83620">
                <w:rPr>
                  <w:rFonts w:ascii="Times New Roman" w:hAnsi="Times New Roman"/>
                  <w:sz w:val="24"/>
                  <w:szCs w:val="24"/>
                </w:rPr>
                <w:t xml:space="preserve"> для </w:t>
              </w:r>
            </w:ins>
            <w:ins w:id="1152" w:author="Анастасия" w:date="2019-09-24T20:35:00Z">
              <w:r w:rsidR="00A83620">
                <w:rPr>
                  <w:rFonts w:ascii="Times New Roman" w:hAnsi="Times New Roman"/>
                  <w:sz w:val="24"/>
                  <w:szCs w:val="24"/>
                  <w:lang w:val="en-US"/>
                </w:rPr>
                <w:t>RGBD</w:t>
              </w:r>
            </w:ins>
          </w:p>
        </w:tc>
        <w:tc>
          <w:tcPr>
            <w:tcW w:w="1941" w:type="dxa"/>
            <w:vAlign w:val="center"/>
          </w:tcPr>
          <w:p w14:paraId="7C93D6AA" w14:textId="3151DC73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53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154" w:author="Анастасия" w:date="2019-09-22T21:55:00Z">
              <w:r w:rsidRPr="009D5653">
                <w:rPr>
                  <w:rFonts w:ascii="Times New Roman" w:hAnsi="Times New Roman"/>
                  <w:sz w:val="24"/>
                  <w:szCs w:val="24"/>
                </w:rPr>
                <w:t>исполнитель</w:t>
              </w:r>
            </w:ins>
          </w:p>
        </w:tc>
        <w:tc>
          <w:tcPr>
            <w:tcW w:w="1404" w:type="dxa"/>
            <w:vAlign w:val="center"/>
          </w:tcPr>
          <w:p w14:paraId="4E9F2BD2" w14:textId="7DA89597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55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156" w:author="Анастасия" w:date="2019-09-22T21:57:00Z">
              <w:r>
                <w:rPr>
                  <w:rFonts w:ascii="Times New Roman" w:hAnsi="Times New Roman"/>
                  <w:sz w:val="24"/>
                  <w:szCs w:val="24"/>
                </w:rPr>
                <w:t>05.11.2019</w:t>
              </w:r>
            </w:ins>
          </w:p>
        </w:tc>
        <w:tc>
          <w:tcPr>
            <w:tcW w:w="1530" w:type="dxa"/>
            <w:vAlign w:val="center"/>
          </w:tcPr>
          <w:p w14:paraId="4B60FF10" w14:textId="56DF83D5" w:rsidR="007A5F5C" w:rsidRPr="004A6E8F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57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158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15.12.2019</w:t>
              </w:r>
            </w:ins>
          </w:p>
        </w:tc>
        <w:tc>
          <w:tcPr>
            <w:tcW w:w="1880" w:type="dxa"/>
            <w:vAlign w:val="center"/>
          </w:tcPr>
          <w:p w14:paraId="6325F89B" w14:textId="0F06C780" w:rsidR="007A5F5C" w:rsidRPr="009D5653" w:rsidRDefault="007A5F5C" w:rsidP="004A4608">
            <w:pPr>
              <w:tabs>
                <w:tab w:val="left" w:pos="900"/>
              </w:tabs>
              <w:spacing w:line="288" w:lineRule="auto"/>
              <w:jc w:val="center"/>
              <w:rPr>
                <w:ins w:id="1159" w:author="Анастасия" w:date="2019-09-22T21:55:00Z"/>
                <w:rFonts w:ascii="Times New Roman" w:hAnsi="Times New Roman"/>
                <w:sz w:val="24"/>
                <w:szCs w:val="24"/>
              </w:rPr>
            </w:pPr>
            <w:ins w:id="1160" w:author="Анастасия" w:date="2019-09-22T21:56:00Z">
              <w:r w:rsidRPr="009D5653">
                <w:rPr>
                  <w:rFonts w:ascii="Times New Roman" w:hAnsi="Times New Roman"/>
                  <w:sz w:val="24"/>
                  <w:szCs w:val="24"/>
                </w:rPr>
                <w:t>Программный код, Отчет-аннотация</w:t>
              </w:r>
            </w:ins>
          </w:p>
        </w:tc>
      </w:tr>
      <w:tr w:rsidR="000912A8" w:rsidRPr="004A6E8F" w14:paraId="1381C400" w14:textId="77777777" w:rsidTr="00565474">
        <w:trPr>
          <w:trPrChange w:id="1161" w:author="Анастасия" w:date="2019-09-18T20:48:00Z">
            <w:trPr>
              <w:gridBefore w:val="2"/>
            </w:trPr>
          </w:trPrChange>
        </w:trPr>
        <w:tc>
          <w:tcPr>
            <w:tcW w:w="755" w:type="dxa"/>
            <w:vAlign w:val="center"/>
            <w:tcPrChange w:id="1162" w:author="Анастасия" w:date="2019-09-18T20:48:00Z">
              <w:tcPr>
                <w:tcW w:w="756" w:type="dxa"/>
                <w:vAlign w:val="center"/>
              </w:tcPr>
            </w:tcPrChange>
          </w:tcPr>
          <w:p w14:paraId="4B42B8C0" w14:textId="77777777" w:rsidR="000912A8" w:rsidRPr="004A6E8F" w:rsidRDefault="000912A8" w:rsidP="004A4608">
            <w:pPr>
              <w:pStyle w:val="a"/>
              <w:numPr>
                <w:ilvl w:val="0"/>
                <w:numId w:val="0"/>
              </w:numPr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3.</w:t>
            </w:r>
          </w:p>
        </w:tc>
        <w:tc>
          <w:tcPr>
            <w:tcW w:w="2290" w:type="dxa"/>
            <w:vAlign w:val="center"/>
            <w:tcPrChange w:id="1163" w:author="Анастасия" w:date="2019-09-18T20:48:00Z">
              <w:tcPr>
                <w:tcW w:w="2292" w:type="dxa"/>
                <w:gridSpan w:val="3"/>
                <w:vAlign w:val="center"/>
              </w:tcPr>
            </w:tcPrChange>
          </w:tcPr>
          <w:p w14:paraId="59B67C3C" w14:textId="77777777" w:rsidR="000912A8" w:rsidRPr="004A6E8F" w:rsidRDefault="000912A8" w:rsidP="004A4608">
            <w:pPr>
              <w:widowControl w:val="0"/>
              <w:suppressAutoHyphens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Презентация системы</w:t>
            </w:r>
          </w:p>
        </w:tc>
        <w:tc>
          <w:tcPr>
            <w:tcW w:w="1941" w:type="dxa"/>
            <w:vAlign w:val="center"/>
            <w:tcPrChange w:id="1164" w:author="Анастасия" w:date="2019-09-18T20:48:00Z">
              <w:tcPr>
                <w:tcW w:w="1858" w:type="dxa"/>
                <w:gridSpan w:val="4"/>
                <w:vAlign w:val="center"/>
              </w:tcPr>
            </w:tcPrChange>
          </w:tcPr>
          <w:p w14:paraId="48C8E582" w14:textId="77777777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04" w:type="dxa"/>
            <w:vAlign w:val="center"/>
            <w:tcPrChange w:id="1165" w:author="Анастасия" w:date="2019-09-18T20:48:00Z">
              <w:tcPr>
                <w:tcW w:w="1439" w:type="dxa"/>
                <w:gridSpan w:val="3"/>
                <w:vAlign w:val="center"/>
              </w:tcPr>
            </w:tcPrChange>
          </w:tcPr>
          <w:p w14:paraId="5E1992A7" w14:textId="3EF1E60A" w:rsidR="000912A8" w:rsidRPr="004A6E8F" w:rsidRDefault="000912A8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2</w:t>
            </w:r>
            <w:ins w:id="1166" w:author="Анастасия" w:date="2019-09-18T21:08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7</w:t>
              </w:r>
            </w:ins>
            <w:del w:id="1167" w:author="Анастасия" w:date="2019-09-18T21:08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8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168" w:author="Анастасия" w:date="2019-09-18T21:08:00Z">
              <w:r w:rsidR="00012AB4" w:rsidRPr="004A6E8F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169" w:author="Анастасия" w:date="2019-09-18T21:08:00Z">
              <w:r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530" w:type="dxa"/>
            <w:vAlign w:val="center"/>
            <w:tcPrChange w:id="1170" w:author="Анастасия" w:date="2019-09-18T20:48:00Z">
              <w:tcPr>
                <w:tcW w:w="1277" w:type="dxa"/>
                <w:gridSpan w:val="2"/>
                <w:vAlign w:val="center"/>
              </w:tcPr>
            </w:tcPrChange>
          </w:tcPr>
          <w:p w14:paraId="161BF620" w14:textId="2D2FDFAA" w:rsidR="000912A8" w:rsidRPr="004A6E8F" w:rsidRDefault="00012AB4" w:rsidP="004A4608">
            <w:pPr>
              <w:tabs>
                <w:tab w:val="left" w:pos="900"/>
              </w:tabs>
              <w:spacing w:line="288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ins w:id="1171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27</w:t>
              </w:r>
            </w:ins>
            <w:del w:id="1172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28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</w:t>
            </w:r>
            <w:ins w:id="1173" w:author="Анастасия" w:date="2019-09-18T21:08:00Z">
              <w:r w:rsidRPr="004A6E8F">
                <w:rPr>
                  <w:rFonts w:ascii="Times New Roman" w:hAnsi="Times New Roman"/>
                  <w:b/>
                  <w:sz w:val="24"/>
                  <w:szCs w:val="24"/>
                </w:rPr>
                <w:t>12</w:t>
              </w:r>
            </w:ins>
            <w:del w:id="1174" w:author="Анастасия" w:date="2019-09-18T21:08:00Z">
              <w:r w:rsidR="000912A8" w:rsidRPr="004A6E8F" w:rsidDel="00012AB4">
                <w:rPr>
                  <w:rFonts w:ascii="Times New Roman" w:hAnsi="Times New Roman"/>
                  <w:b/>
                  <w:sz w:val="24"/>
                  <w:szCs w:val="24"/>
                </w:rPr>
                <w:delText>05</w:delText>
              </w:r>
            </w:del>
            <w:r w:rsidR="000912A8" w:rsidRPr="004A6E8F">
              <w:rPr>
                <w:rFonts w:ascii="Times New Roman" w:hAnsi="Times New Roman"/>
                <w:b/>
                <w:sz w:val="24"/>
                <w:szCs w:val="24"/>
              </w:rPr>
              <w:t>.2019</w:t>
            </w:r>
          </w:p>
        </w:tc>
        <w:tc>
          <w:tcPr>
            <w:tcW w:w="1880" w:type="dxa"/>
            <w:vAlign w:val="center"/>
            <w:tcPrChange w:id="1175" w:author="Анастасия" w:date="2019-09-18T20:48:00Z">
              <w:tcPr>
                <w:tcW w:w="2178" w:type="dxa"/>
                <w:gridSpan w:val="2"/>
                <w:vAlign w:val="center"/>
              </w:tcPr>
            </w:tcPrChange>
          </w:tcPr>
          <w:p w14:paraId="49BDDADA" w14:textId="77777777" w:rsidR="000912A8" w:rsidRPr="004A6E8F" w:rsidRDefault="000912A8" w:rsidP="004A4608">
            <w:pPr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7448EF91" w14:textId="77777777" w:rsidR="000912A8" w:rsidRPr="004A6E8F" w:rsidDel="008B5A62" w:rsidRDefault="000912A8" w:rsidP="000912A8">
      <w:pPr>
        <w:pStyle w:val="a6"/>
        <w:tabs>
          <w:tab w:val="left" w:pos="7410"/>
          <w:tab w:val="right" w:pos="9355"/>
        </w:tabs>
        <w:rPr>
          <w:del w:id="1176" w:author="Анастасия" w:date="2019-09-18T20:51:00Z"/>
          <w:rFonts w:ascii="Times New Roman" w:hAnsi="Times New Roman"/>
          <w:sz w:val="24"/>
          <w:szCs w:val="24"/>
          <w:lang w:val="ru-RU"/>
        </w:rPr>
      </w:pPr>
    </w:p>
    <w:p w14:paraId="2D1B7707" w14:textId="77777777" w:rsidR="000912A8" w:rsidRPr="004A6E8F" w:rsidDel="0004394B" w:rsidRDefault="000912A8">
      <w:pPr>
        <w:pStyle w:val="a6"/>
        <w:tabs>
          <w:tab w:val="left" w:pos="7410"/>
          <w:tab w:val="right" w:pos="9355"/>
        </w:tabs>
        <w:rPr>
          <w:del w:id="1177" w:author="Анастасия" w:date="2019-09-22T21:57:00Z"/>
          <w:rFonts w:ascii="Times New Roman" w:hAnsi="Times New Roman"/>
          <w:sz w:val="24"/>
          <w:szCs w:val="24"/>
        </w:rPr>
        <w:pPrChange w:id="1178" w:author="Анастасия" w:date="2019-09-18T20:51:00Z">
          <w:pPr>
            <w:pStyle w:val="a6"/>
            <w:tabs>
              <w:tab w:val="left" w:pos="7410"/>
              <w:tab w:val="right" w:pos="9355"/>
            </w:tabs>
            <w:ind w:firstLine="720"/>
            <w:jc w:val="right"/>
          </w:pPr>
        </w:pPrChange>
      </w:pPr>
    </w:p>
    <w:p w14:paraId="11B20A02" w14:textId="77777777" w:rsidR="000912A8" w:rsidRPr="004A6E8F" w:rsidRDefault="000912A8">
      <w:pPr>
        <w:pStyle w:val="a6"/>
        <w:tabs>
          <w:tab w:val="left" w:pos="7410"/>
          <w:tab w:val="right" w:pos="9355"/>
        </w:tabs>
        <w:rPr>
          <w:rFonts w:ascii="Times New Roman" w:hAnsi="Times New Roman"/>
          <w:sz w:val="24"/>
          <w:szCs w:val="24"/>
        </w:rPr>
        <w:pPrChange w:id="1179" w:author="Анастасия" w:date="2019-09-22T21:57:00Z">
          <w:pPr>
            <w:pStyle w:val="a6"/>
            <w:tabs>
              <w:tab w:val="left" w:pos="7410"/>
              <w:tab w:val="right" w:pos="9355"/>
            </w:tabs>
            <w:ind w:firstLine="720"/>
            <w:jc w:val="right"/>
          </w:pPr>
        </w:pPrChange>
      </w:pPr>
    </w:p>
    <w:p w14:paraId="7636A69F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18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bookmarkStart w:id="1181" w:name="_Toc459715135"/>
    </w:p>
    <w:p w14:paraId="29A30EEF" w14:textId="77777777" w:rsidR="000912A8" w:rsidRPr="004A6E8F" w:rsidRDefault="000912A8" w:rsidP="000912A8">
      <w:pPr>
        <w:spacing w:after="0" w:line="360" w:lineRule="auto"/>
        <w:ind w:firstLine="567"/>
        <w:jc w:val="center"/>
        <w:rPr>
          <w:rFonts w:ascii="Times New Roman" w:hAnsi="Times New Roman"/>
          <w:sz w:val="24"/>
          <w:szCs w:val="24"/>
          <w:rPrChange w:id="118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18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7. ПОРЯДОК КОНТРОЛЯ И ПРИЕМКИ</w:t>
      </w:r>
    </w:p>
    <w:p w14:paraId="6F80B353" w14:textId="14C4A4F8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18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185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7.1. Порядок выполнения </w:t>
      </w:r>
      <w:del w:id="1186" w:author="Анастасия" w:date="2019-09-18T20:49:00Z">
        <w:r w:rsidRPr="004A6E8F" w:rsidDel="00565474">
          <w:rPr>
            <w:rFonts w:ascii="Times New Roman" w:hAnsi="Times New Roman"/>
            <w:sz w:val="24"/>
            <w:szCs w:val="24"/>
            <w:rPrChange w:id="1187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delText xml:space="preserve">НИР </w:delText>
        </w:r>
      </w:del>
      <w:ins w:id="1188" w:author="Анастасия" w:date="2019-09-18T20:49:00Z">
        <w:r w:rsidR="00565474" w:rsidRPr="004A6E8F">
          <w:rPr>
            <w:rFonts w:ascii="Times New Roman" w:hAnsi="Times New Roman"/>
            <w:sz w:val="24"/>
            <w:szCs w:val="24"/>
            <w:rPrChange w:id="1189" w:author="Анастасия" w:date="2019-09-22T21:04:00Z">
              <w:rPr>
                <w:rFonts w:ascii="Times New Roman" w:hAnsi="Times New Roman"/>
                <w:sz w:val="26"/>
                <w:szCs w:val="26"/>
              </w:rPr>
            </w:rPrChange>
          </w:rPr>
          <w:t xml:space="preserve">ОКР </w:t>
        </w:r>
      </w:ins>
      <w:r w:rsidRPr="004A6E8F">
        <w:rPr>
          <w:rFonts w:ascii="Times New Roman" w:hAnsi="Times New Roman"/>
          <w:sz w:val="24"/>
          <w:szCs w:val="24"/>
          <w:rPrChange w:id="119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устанавливается в соответствии с этапами настоящего ТЗ в соответствии с Таблицей 1. Приёмка работ осуществляется в соответствии с данным ТЗ.</w:t>
      </w:r>
    </w:p>
    <w:p w14:paraId="376C6273" w14:textId="77777777" w:rsidR="000912A8" w:rsidRDefault="000912A8" w:rsidP="000912A8">
      <w:pPr>
        <w:spacing w:after="0" w:line="360" w:lineRule="auto"/>
        <w:ind w:firstLine="567"/>
        <w:jc w:val="both"/>
        <w:rPr>
          <w:ins w:id="1191" w:author="Анастасия" w:date="2019-09-22T21:57:00Z"/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  <w:rPrChange w:id="119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 xml:space="preserve">7.2. Приёмочные испытания проводятся комиссией на технических средствах Заказчика на контрольных данных из баз данных Исполнителя и в соответствии с </w:t>
      </w:r>
      <w:r w:rsidRPr="004A6E8F">
        <w:rPr>
          <w:rFonts w:ascii="Times New Roman" w:hAnsi="Times New Roman"/>
          <w:sz w:val="24"/>
          <w:szCs w:val="24"/>
          <w:rPrChange w:id="1193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lastRenderedPageBreak/>
        <w:t>Программой и методикой проведения приёмочных испытаний. Для проведения приемочных испытаний Исполнителем предъявляется следующая документация:</w:t>
      </w:r>
    </w:p>
    <w:p w14:paraId="3FEC78FD" w14:textId="7E993BF4" w:rsidR="0004394B" w:rsidRPr="004A6E8F" w:rsidRDefault="0004394B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194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ins w:id="1195" w:author="Анастасия" w:date="2019-09-22T21:57:00Z">
        <w:r w:rsidRPr="009D5653">
          <w:rPr>
            <w:rFonts w:ascii="Times New Roman" w:hAnsi="Times New Roman"/>
            <w:sz w:val="24"/>
            <w:szCs w:val="24"/>
          </w:rPr>
          <w:t xml:space="preserve">– </w:t>
        </w:r>
      </w:ins>
      <w:ins w:id="1196" w:author="Анастасия" w:date="2019-09-22T21:58:00Z">
        <w:r>
          <w:rPr>
            <w:rFonts w:ascii="Times New Roman" w:hAnsi="Times New Roman"/>
            <w:sz w:val="24"/>
            <w:szCs w:val="24"/>
          </w:rPr>
          <w:t>ТЗ на ОКР;</w:t>
        </w:r>
      </w:ins>
    </w:p>
    <w:p w14:paraId="5409B3D0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19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19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Программная документация (согласно п. 5);</w:t>
      </w:r>
    </w:p>
    <w:p w14:paraId="13440AD5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19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20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Пояснительные записки (согласно п. 5);</w:t>
      </w:r>
    </w:p>
    <w:p w14:paraId="34603FCF" w14:textId="0C9CC07A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201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202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– ПО «</w:t>
      </w:r>
      <w:ins w:id="1203" w:author="Анастасия" w:date="2019-09-18T20:50:00Z">
        <w:r w:rsidR="00565474" w:rsidRPr="004A6E8F">
          <w:rPr>
            <w:rFonts w:ascii="Times New Roman" w:hAnsi="Times New Roman"/>
            <w:sz w:val="24"/>
            <w:szCs w:val="24"/>
            <w:lang w:val="en-US"/>
            <w:rPrChange w:id="1204" w:author="Анастасия" w:date="2019-09-22T21:04:00Z">
              <w:rPr>
                <w:rFonts w:ascii="Times New Roman" w:hAnsi="Times New Roman"/>
                <w:sz w:val="26"/>
                <w:szCs w:val="26"/>
                <w:lang w:val="en-US"/>
              </w:rPr>
            </w:rPrChange>
          </w:rPr>
          <w:t>DeepFR</w:t>
        </w:r>
      </w:ins>
      <w:del w:id="1205" w:author="Анастасия" w:date="2019-09-18T20:50:00Z">
        <w:r w:rsidRPr="004A6E8F" w:rsidDel="00565474">
          <w:rPr>
            <w:rFonts w:ascii="Times New Roman" w:hAnsi="Times New Roman"/>
            <w:sz w:val="24"/>
            <w:szCs w:val="24"/>
            <w:u w:val="single"/>
            <w:lang w:val="en-US"/>
            <w:rPrChange w:id="1206" w:author="Анастасия" w:date="2019-09-22T21:04:00Z">
              <w:rPr>
                <w:rFonts w:ascii="Times New Roman" w:hAnsi="Times New Roman"/>
                <w:sz w:val="26"/>
                <w:szCs w:val="26"/>
                <w:u w:val="single"/>
                <w:lang w:val="en-US"/>
              </w:rPr>
            </w:rPrChange>
          </w:rPr>
          <w:delText>AFR</w:delText>
        </w:r>
      </w:del>
      <w:r w:rsidRPr="004A6E8F">
        <w:rPr>
          <w:rFonts w:ascii="Times New Roman" w:hAnsi="Times New Roman"/>
          <w:sz w:val="24"/>
          <w:szCs w:val="24"/>
          <w:rPrChange w:id="1207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».</w:t>
      </w:r>
    </w:p>
    <w:p w14:paraId="6B7CA50A" w14:textId="77777777" w:rsidR="000912A8" w:rsidRPr="004A6E8F" w:rsidRDefault="000912A8" w:rsidP="000912A8">
      <w:pPr>
        <w:spacing w:after="0" w:line="360" w:lineRule="auto"/>
        <w:jc w:val="both"/>
        <w:rPr>
          <w:rFonts w:ascii="Times New Roman" w:hAnsi="Times New Roman"/>
          <w:sz w:val="24"/>
          <w:szCs w:val="24"/>
          <w:rPrChange w:id="1208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</w:p>
    <w:p w14:paraId="27D45D5B" w14:textId="77777777" w:rsidR="000912A8" w:rsidRPr="004A6E8F" w:rsidRDefault="000912A8" w:rsidP="000912A8">
      <w:pPr>
        <w:spacing w:after="0" w:line="360" w:lineRule="auto"/>
        <w:ind w:firstLine="567"/>
        <w:jc w:val="both"/>
        <w:rPr>
          <w:rFonts w:ascii="Times New Roman" w:hAnsi="Times New Roman"/>
          <w:sz w:val="24"/>
          <w:szCs w:val="24"/>
          <w:rPrChange w:id="1209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</w:pPr>
      <w:r w:rsidRPr="004A6E8F">
        <w:rPr>
          <w:rFonts w:ascii="Times New Roman" w:hAnsi="Times New Roman"/>
          <w:sz w:val="24"/>
          <w:szCs w:val="24"/>
          <w:rPrChange w:id="1210" w:author="Анастасия" w:date="2019-09-22T21:04:00Z">
            <w:rPr>
              <w:rFonts w:ascii="Times New Roman" w:hAnsi="Times New Roman"/>
              <w:sz w:val="26"/>
              <w:szCs w:val="26"/>
            </w:rPr>
          </w:rPrChange>
        </w:rPr>
        <w:t>7.3. Патентные исследования не проводятся.</w:t>
      </w:r>
    </w:p>
    <w:p w14:paraId="190E351E" w14:textId="77777777" w:rsidR="000912A8" w:rsidRPr="004A6E8F" w:rsidRDefault="000912A8" w:rsidP="000912A8">
      <w:pPr>
        <w:jc w:val="center"/>
        <w:rPr>
          <w:rFonts w:ascii="Times New Roman" w:hAnsi="Times New Roman"/>
          <w:sz w:val="24"/>
          <w:szCs w:val="24"/>
        </w:rPr>
      </w:pPr>
      <w:bookmarkStart w:id="1211" w:name="_Toc530544507"/>
      <w:bookmarkStart w:id="1212" w:name="_Toc12328983"/>
      <w:bookmarkStart w:id="1213" w:name="_Toc454180293"/>
      <w:bookmarkStart w:id="1214" w:name="_Toc457378938"/>
      <w:bookmarkStart w:id="1215" w:name="_Toc459715136"/>
      <w:bookmarkEnd w:id="1181"/>
    </w:p>
    <w:p w14:paraId="51187732" w14:textId="77777777" w:rsidR="000912A8" w:rsidRPr="004A6E8F" w:rsidRDefault="000912A8" w:rsidP="000912A8">
      <w:pPr>
        <w:jc w:val="center"/>
        <w:rPr>
          <w:rFonts w:ascii="Times New Roman" w:hAnsi="Times New Roman"/>
          <w:sz w:val="24"/>
          <w:szCs w:val="24"/>
        </w:rPr>
      </w:pPr>
      <w:r w:rsidRPr="004A6E8F">
        <w:rPr>
          <w:rFonts w:ascii="Times New Roman" w:hAnsi="Times New Roman"/>
          <w:sz w:val="24"/>
          <w:szCs w:val="24"/>
        </w:rPr>
        <w:t>СПИСОК СОКРАЩЕНИЙ</w:t>
      </w:r>
      <w:bookmarkEnd w:id="1211"/>
      <w:bookmarkEnd w:id="1212"/>
      <w:bookmarkEnd w:id="1213"/>
      <w:bookmarkEnd w:id="1214"/>
      <w:bookmarkEnd w:id="121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1"/>
        <w:gridCol w:w="7229"/>
      </w:tblGrid>
      <w:tr w:rsidR="000912A8" w:rsidRPr="004A6E8F" w14:paraId="461E76D1" w14:textId="77777777" w:rsidTr="004A4608">
        <w:trPr>
          <w:trHeight w:val="531"/>
        </w:trPr>
        <w:tc>
          <w:tcPr>
            <w:tcW w:w="1951" w:type="dxa"/>
          </w:tcPr>
          <w:p w14:paraId="32A194F4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БД</w:t>
            </w:r>
          </w:p>
        </w:tc>
        <w:tc>
          <w:tcPr>
            <w:tcW w:w="7229" w:type="dxa"/>
          </w:tcPr>
          <w:p w14:paraId="7BDC1BAB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база данных</w:t>
            </w:r>
          </w:p>
        </w:tc>
      </w:tr>
      <w:tr w:rsidR="000912A8" w:rsidRPr="004A6E8F" w14:paraId="593CFE63" w14:textId="77777777" w:rsidTr="004A4608">
        <w:trPr>
          <w:trHeight w:val="531"/>
        </w:trPr>
        <w:tc>
          <w:tcPr>
            <w:tcW w:w="1951" w:type="dxa"/>
          </w:tcPr>
          <w:p w14:paraId="19C107F8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ОС</w:t>
            </w:r>
          </w:p>
        </w:tc>
        <w:tc>
          <w:tcPr>
            <w:tcW w:w="7229" w:type="dxa"/>
          </w:tcPr>
          <w:p w14:paraId="1D5B78FB" w14:textId="77777777" w:rsidR="000912A8" w:rsidRPr="004A6E8F" w:rsidRDefault="000912A8" w:rsidP="004A4608">
            <w:pPr>
              <w:spacing w:line="288" w:lineRule="auto"/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операционная система</w:t>
            </w:r>
          </w:p>
        </w:tc>
      </w:tr>
      <w:tr w:rsidR="000912A8" w:rsidRPr="004A6E8F" w14:paraId="15DFA9B5" w14:textId="77777777" w:rsidTr="004A4608">
        <w:trPr>
          <w:trHeight w:val="531"/>
        </w:trPr>
        <w:tc>
          <w:tcPr>
            <w:tcW w:w="1951" w:type="dxa"/>
          </w:tcPr>
          <w:p w14:paraId="13F80791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ПД</w:t>
            </w:r>
          </w:p>
        </w:tc>
        <w:tc>
          <w:tcPr>
            <w:tcW w:w="7229" w:type="dxa"/>
          </w:tcPr>
          <w:p w14:paraId="2D46F2DC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программная документация</w:t>
            </w:r>
          </w:p>
        </w:tc>
      </w:tr>
      <w:tr w:rsidR="000912A8" w:rsidRPr="004A6E8F" w14:paraId="591DBD8A" w14:textId="77777777" w:rsidTr="004A4608">
        <w:trPr>
          <w:trHeight w:val="531"/>
        </w:trPr>
        <w:tc>
          <w:tcPr>
            <w:tcW w:w="1951" w:type="dxa"/>
          </w:tcPr>
          <w:p w14:paraId="407E38AE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 xml:space="preserve">ПО </w:t>
            </w:r>
          </w:p>
        </w:tc>
        <w:tc>
          <w:tcPr>
            <w:tcW w:w="7229" w:type="dxa"/>
          </w:tcPr>
          <w:p w14:paraId="45514054" w14:textId="77777777" w:rsidR="000912A8" w:rsidRPr="004A6E8F" w:rsidRDefault="000912A8" w:rsidP="004A4608">
            <w:pPr>
              <w:ind w:left="283"/>
              <w:rPr>
                <w:rFonts w:ascii="Times New Roman" w:hAnsi="Times New Roman"/>
                <w:sz w:val="24"/>
                <w:szCs w:val="24"/>
              </w:rPr>
            </w:pPr>
            <w:r w:rsidRPr="004A6E8F">
              <w:rPr>
                <w:rFonts w:ascii="Times New Roman" w:hAnsi="Times New Roman"/>
                <w:sz w:val="24"/>
                <w:szCs w:val="24"/>
              </w:rPr>
              <w:t>программное обеспечение</w:t>
            </w:r>
          </w:p>
        </w:tc>
      </w:tr>
      <w:tr w:rsidR="000912A8" w:rsidRPr="004A6E8F" w14:paraId="2900E911" w14:textId="77777777" w:rsidTr="004A4608">
        <w:trPr>
          <w:trHeight w:val="532"/>
        </w:trPr>
        <w:tc>
          <w:tcPr>
            <w:tcW w:w="1951" w:type="dxa"/>
          </w:tcPr>
          <w:p w14:paraId="64FD4DF8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t xml:space="preserve">ТЗ </w:t>
            </w:r>
          </w:p>
        </w:tc>
        <w:tc>
          <w:tcPr>
            <w:tcW w:w="7229" w:type="dxa"/>
          </w:tcPr>
          <w:p w14:paraId="64A50014" w14:textId="77777777" w:rsidR="000912A8" w:rsidRPr="004A6E8F" w:rsidRDefault="000912A8" w:rsidP="004A4608">
            <w:pPr>
              <w:pStyle w:val="ad"/>
              <w:spacing w:after="0"/>
              <w:jc w:val="both"/>
            </w:pPr>
            <w:r w:rsidRPr="004A6E8F">
              <w:rPr>
                <w:lang w:val="ru-RU"/>
              </w:rPr>
              <w:t>техническое</w:t>
            </w:r>
            <w:r w:rsidRPr="004A6E8F">
              <w:t xml:space="preserve"> </w:t>
            </w:r>
            <w:r w:rsidRPr="004A6E8F">
              <w:rPr>
                <w:lang w:val="ru-RU"/>
              </w:rPr>
              <w:t>задание</w:t>
            </w:r>
          </w:p>
        </w:tc>
      </w:tr>
      <w:tr w:rsidR="000912A8" w:rsidRPr="004A6E8F" w14:paraId="408E4C51" w14:textId="77777777" w:rsidTr="004A4608">
        <w:trPr>
          <w:trHeight w:val="532"/>
        </w:trPr>
        <w:tc>
          <w:tcPr>
            <w:tcW w:w="1951" w:type="dxa"/>
          </w:tcPr>
          <w:p w14:paraId="22F9F6F0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РО</w:t>
            </w:r>
          </w:p>
        </w:tc>
        <w:tc>
          <w:tcPr>
            <w:tcW w:w="7229" w:type="dxa"/>
          </w:tcPr>
          <w:p w14:paraId="6A830CC8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руководство оператора</w:t>
            </w:r>
          </w:p>
        </w:tc>
      </w:tr>
      <w:tr w:rsidR="000912A8" w:rsidRPr="004A6E8F" w14:paraId="14990CC9" w14:textId="77777777" w:rsidTr="004A4608">
        <w:trPr>
          <w:trHeight w:val="532"/>
        </w:trPr>
        <w:tc>
          <w:tcPr>
            <w:tcW w:w="1951" w:type="dxa"/>
          </w:tcPr>
          <w:p w14:paraId="2E129C57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РСП</w:t>
            </w:r>
          </w:p>
        </w:tc>
        <w:tc>
          <w:tcPr>
            <w:tcW w:w="7229" w:type="dxa"/>
          </w:tcPr>
          <w:p w14:paraId="1B047213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руководство системного программиста</w:t>
            </w:r>
          </w:p>
        </w:tc>
      </w:tr>
      <w:tr w:rsidR="000912A8" w:rsidRPr="004A6E8F" w14:paraId="35BA801F" w14:textId="77777777" w:rsidTr="004A4608">
        <w:trPr>
          <w:trHeight w:val="532"/>
        </w:trPr>
        <w:tc>
          <w:tcPr>
            <w:tcW w:w="1951" w:type="dxa"/>
          </w:tcPr>
          <w:p w14:paraId="4E8C323E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ПМИ</w:t>
            </w:r>
          </w:p>
        </w:tc>
        <w:tc>
          <w:tcPr>
            <w:tcW w:w="7229" w:type="dxa"/>
          </w:tcPr>
          <w:p w14:paraId="73704957" w14:textId="77777777" w:rsidR="000912A8" w:rsidRPr="004A6E8F" w:rsidRDefault="000912A8" w:rsidP="004A4608">
            <w:pPr>
              <w:pStyle w:val="ad"/>
              <w:spacing w:after="0"/>
              <w:jc w:val="both"/>
              <w:rPr>
                <w:lang w:val="ru-RU"/>
              </w:rPr>
            </w:pPr>
            <w:r w:rsidRPr="004A6E8F">
              <w:rPr>
                <w:lang w:val="ru-RU"/>
              </w:rPr>
              <w:t>программа и методика испытаний</w:t>
            </w:r>
          </w:p>
        </w:tc>
      </w:tr>
    </w:tbl>
    <w:p w14:paraId="4ED2064B" w14:textId="77777777" w:rsidR="000912A8" w:rsidRPr="004A6E8F" w:rsidRDefault="000912A8" w:rsidP="000912A8">
      <w:pPr>
        <w:pStyle w:val="a6"/>
        <w:ind w:left="510" w:firstLine="199"/>
        <w:rPr>
          <w:rFonts w:ascii="Times New Roman" w:hAnsi="Times New Roman"/>
          <w:sz w:val="24"/>
          <w:szCs w:val="24"/>
          <w:lang w:val="ru-RU"/>
        </w:rPr>
      </w:pPr>
    </w:p>
    <w:tbl>
      <w:tblPr>
        <w:tblW w:w="964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111"/>
        <w:gridCol w:w="5535"/>
      </w:tblGrid>
      <w:tr w:rsidR="000912A8" w:rsidRPr="004A6E8F" w14:paraId="65E4209C" w14:textId="77777777" w:rsidTr="004A4608">
        <w:tc>
          <w:tcPr>
            <w:tcW w:w="4111" w:type="dxa"/>
            <w:shd w:val="clear" w:color="auto" w:fill="auto"/>
          </w:tcPr>
          <w:p w14:paraId="6A484DB3" w14:textId="77777777" w:rsidR="000912A8" w:rsidRPr="004A6E8F" w:rsidRDefault="000912A8" w:rsidP="004A4608">
            <w:pPr>
              <w:pStyle w:val="a6"/>
              <w:rPr>
                <w:rFonts w:ascii="Times New Roman" w:hAnsi="Times New Roman"/>
                <w:color w:val="C00000"/>
                <w:sz w:val="24"/>
                <w:szCs w:val="24"/>
                <w:lang w:val="ru-RU"/>
              </w:rPr>
            </w:pPr>
          </w:p>
        </w:tc>
        <w:tc>
          <w:tcPr>
            <w:tcW w:w="5535" w:type="dxa"/>
            <w:shd w:val="clear" w:color="auto" w:fill="auto"/>
          </w:tcPr>
          <w:p w14:paraId="72D9BFCA" w14:textId="77777777" w:rsidR="000912A8" w:rsidRPr="004A6E8F" w:rsidRDefault="000912A8" w:rsidP="004A4608">
            <w:pPr>
              <w:pStyle w:val="a6"/>
              <w:ind w:left="581" w:right="290"/>
              <w:rPr>
                <w:rFonts w:ascii="Times New Roman" w:hAnsi="Times New Roman"/>
                <w:sz w:val="24"/>
                <w:szCs w:val="24"/>
                <w:lang w:val="ru-RU"/>
              </w:rPr>
            </w:pPr>
            <w:r w:rsidRPr="004A6E8F">
              <w:rPr>
                <w:rFonts w:ascii="Times New Roman" w:hAnsi="Times New Roman"/>
                <w:sz w:val="24"/>
                <w:szCs w:val="24"/>
                <w:lang w:val="ru-RU"/>
              </w:rPr>
              <w:t>От ИСПОЛНИТЕЛЯ</w:t>
            </w:r>
          </w:p>
          <w:p w14:paraId="269F9A93" w14:textId="1BEEC955" w:rsidR="000912A8" w:rsidRPr="004A6E8F" w:rsidDel="00565474" w:rsidRDefault="000912A8" w:rsidP="004A4608">
            <w:pPr>
              <w:pStyle w:val="a6"/>
              <w:ind w:left="581" w:right="290"/>
              <w:rPr>
                <w:del w:id="1216" w:author="Анастасия" w:date="2019-09-18T20:51:00Z"/>
                <w:rFonts w:ascii="Times New Roman" w:hAnsi="Times New Roman"/>
                <w:sz w:val="24"/>
                <w:szCs w:val="24"/>
                <w:lang w:val="ru-RU"/>
                <w:rPrChange w:id="1217" w:author="Анастасия" w:date="2019-09-22T21:04:00Z">
                  <w:rPr>
                    <w:del w:id="1218" w:author="Анастасия" w:date="2019-09-18T20:51:00Z"/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</w:pPr>
            <w:r w:rsidRPr="004A6E8F">
              <w:rPr>
                <w:rFonts w:ascii="Times New Roman" w:hAnsi="Times New Roman"/>
                <w:sz w:val="24"/>
                <w:szCs w:val="24"/>
                <w:rPrChange w:id="1219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________________ Годовицын Максим ________________ </w:t>
            </w:r>
            <w:ins w:id="1220" w:author="Анастасия" w:date="2019-09-18T20:50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221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Пронина Анастасия</w:t>
              </w:r>
            </w:ins>
            <w:del w:id="1222" w:author="Анастасия" w:date="2019-09-18T20:50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223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Баландина Софья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224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 </w:t>
            </w:r>
            <w:ins w:id="1225" w:author="Анастасия" w:date="2019-09-18T20:50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226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Прохоров Александр</w:t>
              </w:r>
            </w:ins>
            <w:del w:id="1227" w:author="Анастасия" w:date="2019-09-18T20:50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228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Ковалева</w:delText>
              </w:r>
            </w:del>
            <w:del w:id="1229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230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 xml:space="preserve"> Ирина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231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 </w:t>
            </w:r>
            <w:ins w:id="1232" w:author="Анастасия" w:date="2019-09-18T20:51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233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Толич Александр</w:t>
              </w:r>
            </w:ins>
            <w:del w:id="1234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235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Лобанкина Ксения</w:delText>
              </w:r>
            </w:del>
            <w:r w:rsidRPr="004A6E8F">
              <w:rPr>
                <w:rFonts w:ascii="Times New Roman" w:hAnsi="Times New Roman"/>
                <w:sz w:val="24"/>
                <w:szCs w:val="24"/>
                <w:rPrChange w:id="1236" w:author="Анастасия" w:date="2019-09-22T21:04:00Z">
                  <w:rPr>
                    <w:rFonts w:ascii="Times New Roman" w:hAnsi="Times New Roman"/>
                    <w:sz w:val="26"/>
                    <w:szCs w:val="26"/>
                  </w:rPr>
                </w:rPrChange>
              </w:rPr>
              <w:t xml:space="preserve"> ________________ </w:t>
            </w:r>
            <w:ins w:id="1237" w:author="Анастасия" w:date="2019-09-18T20:51:00Z">
              <w:r w:rsidR="00565474" w:rsidRPr="004A6E8F">
                <w:rPr>
                  <w:rFonts w:ascii="Times New Roman" w:hAnsi="Times New Roman"/>
                  <w:sz w:val="24"/>
                  <w:szCs w:val="24"/>
                  <w:rPrChange w:id="1238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t>Филатова Анастасия</w:t>
              </w:r>
            </w:ins>
            <w:del w:id="1239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240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Прохоров Александр</w:delText>
              </w:r>
            </w:del>
          </w:p>
          <w:p w14:paraId="53F9CC59" w14:textId="77777777" w:rsidR="000912A8" w:rsidRPr="004A6E8F" w:rsidRDefault="000912A8">
            <w:pPr>
              <w:pStyle w:val="a6"/>
              <w:ind w:left="581" w:right="290"/>
              <w:rPr>
                <w:rFonts w:ascii="Times New Roman" w:hAnsi="Times New Roman"/>
                <w:sz w:val="24"/>
                <w:szCs w:val="24"/>
                <w:lang w:val="ru-RU"/>
                <w:rPrChange w:id="1241" w:author="Анастасия" w:date="2019-09-22T21:04:00Z">
                  <w:rPr>
                    <w:rFonts w:ascii="Times New Roman" w:hAnsi="Times New Roman"/>
                    <w:sz w:val="26"/>
                    <w:szCs w:val="26"/>
                    <w:lang w:val="ru-RU"/>
                  </w:rPr>
                </w:rPrChange>
              </w:rPr>
            </w:pPr>
            <w:del w:id="1242" w:author="Анастасия" w:date="2019-09-18T20:51:00Z">
              <w:r w:rsidRPr="004A6E8F" w:rsidDel="00565474">
                <w:rPr>
                  <w:rFonts w:ascii="Times New Roman" w:hAnsi="Times New Roman"/>
                  <w:sz w:val="24"/>
                  <w:szCs w:val="24"/>
                  <w:rPrChange w:id="1243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</w:rPr>
                  </w:rPrChange>
                </w:rPr>
                <w:delText>________________</w:delText>
              </w:r>
              <w:r w:rsidRPr="004A6E8F" w:rsidDel="00565474">
                <w:rPr>
                  <w:rFonts w:ascii="Times New Roman" w:hAnsi="Times New Roman"/>
                  <w:sz w:val="24"/>
                  <w:szCs w:val="24"/>
                  <w:lang w:val="ru-RU"/>
                  <w:rPrChange w:id="1244" w:author="Анастасия" w:date="2019-09-22T21:04:00Z">
                    <w:rPr>
                      <w:rFonts w:ascii="Times New Roman" w:hAnsi="Times New Roman"/>
                      <w:sz w:val="26"/>
                      <w:szCs w:val="26"/>
                      <w:lang w:val="ru-RU"/>
                    </w:rPr>
                  </w:rPrChange>
                </w:rPr>
                <w:delText xml:space="preserve"> Толич Александр</w:delText>
              </w:r>
            </w:del>
          </w:p>
          <w:p w14:paraId="31214F18" w14:textId="77777777" w:rsidR="000912A8" w:rsidRPr="004A6E8F" w:rsidRDefault="000912A8" w:rsidP="004A4608">
            <w:pPr>
              <w:pStyle w:val="a6"/>
              <w:ind w:left="581" w:right="290"/>
              <w:rPr>
                <w:rFonts w:ascii="Times New Roman" w:hAnsi="Times New Roman"/>
                <w:color w:val="C00000"/>
                <w:sz w:val="24"/>
                <w:szCs w:val="24"/>
                <w:lang w:val="ru-RU"/>
                <w:rPrChange w:id="1245" w:author="Анастасия" w:date="2019-09-22T21:04:00Z">
                  <w:rPr>
                    <w:rFonts w:ascii="Times New Roman" w:hAnsi="Times New Roman"/>
                    <w:color w:val="C00000"/>
                    <w:sz w:val="26"/>
                    <w:szCs w:val="26"/>
                    <w:lang w:val="ru-RU"/>
                  </w:rPr>
                </w:rPrChange>
              </w:rPr>
            </w:pPr>
          </w:p>
        </w:tc>
      </w:tr>
    </w:tbl>
    <w:p w14:paraId="7BC3F927" w14:textId="77777777" w:rsidR="000912A8" w:rsidRPr="004A6E8F" w:rsidRDefault="000912A8" w:rsidP="000912A8">
      <w:pPr>
        <w:rPr>
          <w:rFonts w:ascii="Times New Roman" w:hAnsi="Times New Roman"/>
          <w:sz w:val="24"/>
          <w:szCs w:val="24"/>
          <w:rPrChange w:id="1246" w:author="Анастасия" w:date="2019-09-22T21:04:00Z">
            <w:rPr/>
          </w:rPrChange>
        </w:rPr>
      </w:pPr>
    </w:p>
    <w:p w14:paraId="01262D72" w14:textId="77777777" w:rsidR="00A81F26" w:rsidRPr="004A6E8F" w:rsidRDefault="00A81F26">
      <w:pPr>
        <w:rPr>
          <w:rFonts w:ascii="Times New Roman" w:hAnsi="Times New Roman"/>
          <w:sz w:val="24"/>
          <w:szCs w:val="24"/>
          <w:rPrChange w:id="1247" w:author="Анастасия" w:date="2019-09-22T21:04:00Z">
            <w:rPr/>
          </w:rPrChange>
        </w:rPr>
      </w:pPr>
    </w:p>
    <w:sectPr w:rsidR="00A81F26" w:rsidRPr="004A6E8F" w:rsidSect="00CC6DF2">
      <w:headerReference w:type="even" r:id="rId10"/>
      <w:headerReference w:type="default" r:id="rId11"/>
      <w:footerReference w:type="even" r:id="rId12"/>
      <w:pgSz w:w="11906" w:h="16838"/>
      <w:pgMar w:top="851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00" w:author="Yashunin, Dmitry" w:date="2019-03-18T18:14:00Z" w:initials="YD">
    <w:p w14:paraId="34747831" w14:textId="7B912E06" w:rsidR="00A63797" w:rsidRPr="00F14649" w:rsidRDefault="00A63797">
      <w:pPr>
        <w:pStyle w:val="af1"/>
      </w:pPr>
      <w:r>
        <w:rPr>
          <w:rStyle w:val="af0"/>
        </w:rPr>
        <w:annotationRef/>
      </w:r>
      <w:r>
        <w:t xml:space="preserve">Добавьте еще </w:t>
      </w:r>
      <w:r>
        <w:rPr>
          <w:lang w:val="en-US"/>
        </w:rPr>
        <w:t>pn</w:t>
      </w:r>
      <w:r w:rsidR="00842D43">
        <w:rPr>
          <w:lang w:val="en-US"/>
        </w:rPr>
        <w:t>g</w:t>
      </w:r>
    </w:p>
  </w:comment>
  <w:comment w:id="477" w:author="Yashunin, Dmitry" w:date="2019-03-18T18:18:00Z" w:initials="YD">
    <w:p w14:paraId="316D70B8" w14:textId="1B7EFCFB" w:rsidR="00581DB4" w:rsidRDefault="00581DB4">
      <w:pPr>
        <w:pStyle w:val="af1"/>
      </w:pPr>
      <w:r>
        <w:rPr>
          <w:rStyle w:val="af0"/>
        </w:rPr>
        <w:annotationRef/>
      </w:r>
      <w:r>
        <w:t>не понятная терминология</w:t>
      </w:r>
    </w:p>
  </w:comment>
  <w:comment w:id="488" w:author="Yashunin, Dmitry" w:date="2019-03-18T18:18:00Z" w:initials="YD">
    <w:p w14:paraId="241CAF6A" w14:textId="77777777" w:rsidR="00BA5D41" w:rsidRDefault="00BA5D41">
      <w:pPr>
        <w:pStyle w:val="af1"/>
      </w:pPr>
      <w:r>
        <w:rPr>
          <w:rStyle w:val="af0"/>
        </w:rPr>
        <w:annotationRef/>
      </w:r>
      <w:r>
        <w:t>вообще детекция это не преобразование</w:t>
      </w:r>
      <w:r w:rsidR="00B52623">
        <w:t>, вырезание лица из картинки по результатам детекции – вот это преобразование</w:t>
      </w:r>
    </w:p>
    <w:p w14:paraId="590FCD04" w14:textId="7C981F9F" w:rsidR="00657D9D" w:rsidRDefault="00657D9D">
      <w:pPr>
        <w:pStyle w:val="af1"/>
      </w:pPr>
      <w:r>
        <w:t>надо как-то переписать</w:t>
      </w:r>
    </w:p>
  </w:comment>
  <w:comment w:id="1127" w:author="Yashunin, Dmitry" w:date="2019-03-18T18:22:00Z" w:initials="YD">
    <w:p w14:paraId="16480B03" w14:textId="77777777" w:rsidR="00427F64" w:rsidRDefault="00427F64">
      <w:pPr>
        <w:pStyle w:val="af1"/>
      </w:pPr>
      <w:r>
        <w:rPr>
          <w:rStyle w:val="af0"/>
        </w:rPr>
        <w:annotationRef/>
      </w:r>
      <w:r>
        <w:t xml:space="preserve">я бы еще добавил сюда задачи по </w:t>
      </w:r>
      <w:r w:rsidR="000E2BB7">
        <w:t>подготовке тестового датасета</w:t>
      </w:r>
    </w:p>
    <w:p w14:paraId="2E23B142" w14:textId="77777777" w:rsidR="000E2BB7" w:rsidRDefault="000E2BB7">
      <w:pPr>
        <w:pStyle w:val="af1"/>
      </w:pPr>
      <w:r>
        <w:t>100 картинок без людей</w:t>
      </w:r>
    </w:p>
    <w:p w14:paraId="562B899C" w14:textId="77777777" w:rsidR="000E2BB7" w:rsidRDefault="000E2BB7">
      <w:pPr>
        <w:pStyle w:val="af1"/>
      </w:pPr>
      <w:r>
        <w:t>По 50 лиц каждого участника (300)</w:t>
      </w:r>
    </w:p>
    <w:p w14:paraId="69E3D7A4" w14:textId="77777777" w:rsidR="000E2BB7" w:rsidRDefault="000E2BB7">
      <w:pPr>
        <w:pStyle w:val="af1"/>
      </w:pPr>
      <w:r>
        <w:t>300 неизвестных лиц</w:t>
      </w:r>
    </w:p>
    <w:p w14:paraId="4AC6E86B" w14:textId="77777777" w:rsidR="000E2BB7" w:rsidRDefault="000E2BB7">
      <w:pPr>
        <w:pStyle w:val="af1"/>
      </w:pPr>
    </w:p>
    <w:p w14:paraId="5B93ECFD" w14:textId="77777777" w:rsidR="000E2BB7" w:rsidRDefault="000E2BB7">
      <w:pPr>
        <w:pStyle w:val="af1"/>
      </w:pPr>
      <w:r>
        <w:t>Подготовка тренировочного набора для второго этапа – решение задачи классификации по извлеченным признакам (состав тренировочного набора можно определить в процессе выполнения задачи)</w:t>
      </w:r>
    </w:p>
    <w:p w14:paraId="3717ACF9" w14:textId="77777777" w:rsidR="00CB1EB9" w:rsidRDefault="00CB1EB9">
      <w:pPr>
        <w:pStyle w:val="af1"/>
      </w:pPr>
    </w:p>
    <w:p w14:paraId="7B39B5EB" w14:textId="2E96AFB9" w:rsidR="00CB1EB9" w:rsidRDefault="00CB1EB9">
      <w:pPr>
        <w:pStyle w:val="af1"/>
      </w:pPr>
      <w:r>
        <w:t>+ видимо стоит добавить задачу по тренировке классификатора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4747831" w15:done="0"/>
  <w15:commentEx w15:paraId="316D70B8" w15:done="0"/>
  <w15:commentEx w15:paraId="590FCD04" w15:done="0"/>
  <w15:commentEx w15:paraId="7B39B5E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4747831" w16cid:durableId="203A5E97"/>
  <w16cid:commentId w16cid:paraId="316D70B8" w16cid:durableId="203A5F6C"/>
  <w16cid:commentId w16cid:paraId="590FCD04" w16cid:durableId="203A5F7D"/>
  <w16cid:commentId w16cid:paraId="7B39B5EB" w16cid:durableId="203A605B"/>
</w16cid:commentsId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B7E5156" w14:textId="77777777" w:rsidR="007523E5" w:rsidRDefault="007523E5" w:rsidP="000912A8">
      <w:pPr>
        <w:spacing w:after="0" w:line="240" w:lineRule="auto"/>
      </w:pPr>
      <w:r>
        <w:separator/>
      </w:r>
    </w:p>
  </w:endnote>
  <w:endnote w:type="continuationSeparator" w:id="0">
    <w:p w14:paraId="1767935F" w14:textId="77777777" w:rsidR="007523E5" w:rsidRDefault="007523E5" w:rsidP="000912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D961C9" w14:textId="77777777" w:rsidR="00CC6DF2" w:rsidRDefault="006170D0" w:rsidP="00CC6DF2">
    <w:pPr>
      <w:pStyle w:val="aa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end"/>
    </w:r>
  </w:p>
  <w:p w14:paraId="16891A96" w14:textId="77777777" w:rsidR="00CC6DF2" w:rsidRDefault="007523E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4435E56" w14:textId="77777777" w:rsidR="007523E5" w:rsidRDefault="007523E5" w:rsidP="000912A8">
      <w:pPr>
        <w:spacing w:after="0" w:line="240" w:lineRule="auto"/>
      </w:pPr>
      <w:r>
        <w:separator/>
      </w:r>
    </w:p>
  </w:footnote>
  <w:footnote w:type="continuationSeparator" w:id="0">
    <w:p w14:paraId="2A022DFD" w14:textId="77777777" w:rsidR="007523E5" w:rsidRDefault="007523E5" w:rsidP="000912A8">
      <w:pPr>
        <w:spacing w:after="0" w:line="240" w:lineRule="auto"/>
      </w:pPr>
      <w:r>
        <w:continuationSeparator/>
      </w:r>
    </w:p>
  </w:footnote>
  <w:footnote w:id="1">
    <w:p w14:paraId="62610F9B" w14:textId="77777777" w:rsidR="000912A8" w:rsidRPr="004A4608" w:rsidDel="00356BFD" w:rsidRDefault="000912A8" w:rsidP="000912A8">
      <w:pPr>
        <w:pStyle w:val="af"/>
        <w:rPr>
          <w:del w:id="669" w:author="Анастасия" w:date="2019-09-22T21:32:00Z"/>
          <w:vertAlign w:val="superscript"/>
        </w:rPr>
      </w:pPr>
      <w:del w:id="670" w:author="Анастасия" w:date="2019-09-22T21:32:00Z">
        <w:r w:rsidRPr="00AB3D9D" w:rsidDel="00356BFD">
          <w:rPr>
            <w:rStyle w:val="af5"/>
          </w:rPr>
          <w:footnoteRef/>
        </w:r>
        <w:r w:rsidRPr="00AB3D9D" w:rsidDel="00356BFD">
          <w:delText xml:space="preserve"> </w:delText>
        </w:r>
        <w:r w:rsidRPr="004A4608" w:rsidDel="00356BFD">
          <w:delText>m</w:delText>
        </w:r>
        <w:r w:rsidRPr="004A4608" w:rsidDel="00356BFD">
          <w:rPr>
            <w:lang w:val="ru-RU"/>
          </w:rPr>
          <w:delText>АР</w:delText>
        </w:r>
        <w:r w:rsidRPr="004A4608" w:rsidDel="00356BFD">
          <w:delText xml:space="preserve"> (mean average </w:delText>
        </w:r>
        <w:r w:rsidRPr="00AB3D9D" w:rsidDel="00356BFD">
          <w:delText xml:space="preserve">precision) - </w:delText>
        </w:r>
        <w:r w:rsidRPr="00E0421C" w:rsidDel="00356BFD">
          <w:delText xml:space="preserve">Gordon V. Cormack and Thomas R. Lynam David R. </w:delText>
        </w:r>
        <w:r w:rsidRPr="00CA25CE" w:rsidDel="00356BFD">
          <w:delText>Cheriton School of Computer Science University of Waterloo Waterloo, Ontario N2L 3G1, Canada</w:delText>
        </w:r>
        <w:r w:rsidRPr="00F62789" w:rsidDel="00356BFD">
          <w:delText xml:space="preserve"> «</w:delText>
        </w:r>
        <w:r w:rsidRPr="00AB3D9D" w:rsidDel="00356BFD">
          <w:delText>Cheriton Statistical Precision of Information Retrieval Evaluation</w:delText>
        </w:r>
        <w:r w:rsidRPr="00F62789" w:rsidDel="00356BFD">
          <w:delText>»</w:delText>
        </w:r>
        <w:r w:rsidRPr="00AB3D9D" w:rsidDel="00356BFD">
          <w:delText xml:space="preserve"> </w:delText>
        </w:r>
      </w:del>
    </w:p>
    <w:p w14:paraId="40A09C6D" w14:textId="77777777" w:rsidR="000912A8" w:rsidRPr="004A4608" w:rsidDel="00356BFD" w:rsidRDefault="000912A8" w:rsidP="000912A8">
      <w:pPr>
        <w:pStyle w:val="af"/>
        <w:rPr>
          <w:del w:id="671" w:author="Анастасия" w:date="2019-09-22T21:32:00Z"/>
          <w:sz w:val="26"/>
          <w:szCs w:val="26"/>
        </w:rPr>
      </w:pPr>
    </w:p>
  </w:footnote>
  <w:footnote w:id="2">
    <w:p w14:paraId="6C9DE9BF" w14:textId="77777777" w:rsidR="000912A8" w:rsidRPr="00E0421C" w:rsidDel="00356BFD" w:rsidRDefault="000912A8" w:rsidP="000912A8">
      <w:pPr>
        <w:pStyle w:val="af3"/>
        <w:rPr>
          <w:del w:id="685" w:author="Анастасия" w:date="2019-09-22T21:32:00Z"/>
          <w:rFonts w:ascii="Times New Roman" w:hAnsi="Times New Roman"/>
          <w:sz w:val="24"/>
          <w:szCs w:val="24"/>
          <w:lang w:val="en-US"/>
        </w:rPr>
      </w:pPr>
      <w:del w:id="686" w:author="Анастасия" w:date="2019-09-22T21:32:00Z">
        <w:r w:rsidRPr="00E0421C" w:rsidDel="00356BFD">
          <w:rPr>
            <w:rStyle w:val="af5"/>
          </w:rPr>
          <w:footnoteRef/>
        </w:r>
        <w:r w:rsidRPr="004A4608" w:rsidDel="00356BFD">
          <w:rPr>
            <w:lang w:val="en-US"/>
          </w:rPr>
          <w:delText xml:space="preserve"> </w:delText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 xml:space="preserve">IOU(intersection over union or jaccard distance) - 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 xml:space="preserve">Sven Kosub </w:delText>
        </w:r>
        <w:r w:rsidRPr="00CA25CE" w:rsidDel="00356BFD">
          <w:rPr>
            <w:rFonts w:ascii="Times New Roman" w:hAnsi="Times New Roman"/>
            <w:sz w:val="24"/>
            <w:szCs w:val="24"/>
            <w:lang w:val="en-US"/>
          </w:rPr>
          <w:delText>Department of Computer &amp; Information Science, University of Konstanz Box 67, D-78457 Konstanz, Germany «A note on the triangle inequality for the Jaccard distance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»</w:delText>
        </w:r>
      </w:del>
    </w:p>
    <w:p w14:paraId="011D30AA" w14:textId="77777777" w:rsidR="000912A8" w:rsidRPr="004A4608" w:rsidDel="00356BFD" w:rsidRDefault="000912A8" w:rsidP="000912A8">
      <w:pPr>
        <w:pStyle w:val="af3"/>
        <w:rPr>
          <w:del w:id="687" w:author="Анастасия" w:date="2019-09-22T21:32:00Z"/>
          <w:lang w:val="en-US"/>
        </w:rPr>
      </w:pPr>
    </w:p>
  </w:footnote>
  <w:footnote w:id="3">
    <w:p w14:paraId="57E08900" w14:textId="77777777" w:rsidR="000912A8" w:rsidRPr="004A4608" w:rsidDel="00356BFD" w:rsidRDefault="000912A8" w:rsidP="000912A8">
      <w:pPr>
        <w:pStyle w:val="af3"/>
        <w:rPr>
          <w:del w:id="690" w:author="Анастасия" w:date="2019-09-22T21:32:00Z"/>
          <w:lang w:val="en-US"/>
        </w:rPr>
      </w:pPr>
      <w:del w:id="691" w:author="Анастасия" w:date="2019-09-22T21:32:00Z">
        <w:r w:rsidRPr="00E0421C" w:rsidDel="00356BFD">
          <w:rPr>
            <w:rStyle w:val="af5"/>
          </w:rPr>
          <w:footnoteRef/>
        </w:r>
        <w:r w:rsidRPr="004A4608" w:rsidDel="00356BFD">
          <w:rPr>
            <w:lang w:val="en-US"/>
          </w:rPr>
          <w:delText xml:space="preserve"> 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Ground truth –</w:delText>
        </w:r>
        <w:r w:rsidRPr="00CA25CE" w:rsidDel="00356BFD">
          <w:rPr>
            <w:rFonts w:ascii="Times New Roman" w:hAnsi="Times New Roman"/>
            <w:sz w:val="24"/>
            <w:szCs w:val="24"/>
            <w:lang w:val="en-US"/>
          </w:rPr>
          <w:delText xml:space="preserve"> Krig, Scott </w:delText>
        </w:r>
        <w:r w:rsidRPr="00035A96" w:rsidDel="00356BFD">
          <w:rPr>
            <w:rFonts w:ascii="Times New Roman" w:hAnsi="Times New Roman"/>
            <w:sz w:val="24"/>
            <w:szCs w:val="24"/>
            <w:lang w:val="en-US"/>
          </w:rPr>
          <w:delText>«</w:delText>
        </w:r>
        <w:r w:rsidRPr="00E0421C" w:rsidDel="00356BFD">
          <w:rPr>
            <w:rFonts w:ascii="Times New Roman" w:hAnsi="Times New Roman"/>
            <w:sz w:val="24"/>
            <w:szCs w:val="24"/>
            <w:lang w:val="en-US"/>
          </w:rPr>
          <w:delText>Computer Vision Metrics Survey, Taxonomy, and Analysis»</w:delText>
        </w:r>
      </w:del>
    </w:p>
  </w:footnote>
  <w:footnote w:id="4">
    <w:p w14:paraId="5BF4BB63" w14:textId="77777777" w:rsidR="000912A8" w:rsidRPr="004A4608" w:rsidDel="00356BFD" w:rsidRDefault="000912A8" w:rsidP="000912A8">
      <w:pPr>
        <w:pStyle w:val="af3"/>
        <w:rPr>
          <w:del w:id="838" w:author="Анастасия" w:date="2019-09-22T21:36:00Z"/>
          <w:lang w:val="en-US"/>
        </w:rPr>
      </w:pPr>
      <w:del w:id="839" w:author="Анастасия" w:date="2019-09-22T21:36:00Z">
        <w:r w:rsidDel="00356BFD">
          <w:rPr>
            <w:rStyle w:val="af5"/>
          </w:rPr>
          <w:footnoteRef/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 xml:space="preserve">Feature extraction - </w:delText>
        </w:r>
        <w:r w:rsidRPr="004A4608" w:rsidDel="00356BFD">
          <w:rPr>
            <w:lang w:val="en-US"/>
          </w:rPr>
          <w:delText xml:space="preserve"> </w:delText>
        </w:r>
        <w:r w:rsidRPr="004A4608"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Alpaydin, Ethem (2010)</w:delText>
        </w:r>
        <w:r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,</w:delText>
        </w:r>
        <w:r w:rsidRPr="004A4608" w:rsidDel="00356BFD">
          <w:rPr>
            <w:rFonts w:ascii="Times New Roman" w:hAnsi="Times New Roman"/>
            <w:color w:val="222222"/>
            <w:sz w:val="24"/>
            <w:szCs w:val="24"/>
            <w:shd w:val="clear" w:color="auto" w:fill="FFFFFF"/>
            <w:lang w:val="en-US"/>
          </w:rPr>
          <w:delText> «</w:delText>
        </w:r>
        <w:r w:rsidRPr="004A4608" w:rsidDel="00356BFD">
          <w:rPr>
            <w:rFonts w:ascii="Times New Roman" w:hAnsi="Times New Roman"/>
            <w:sz w:val="24"/>
            <w:szCs w:val="24"/>
            <w:lang w:val="en-US"/>
          </w:rPr>
          <w:delText>Introduction to Machine Learning</w:delText>
        </w:r>
        <w:r w:rsidRPr="004A4608" w:rsidDel="00356BFD">
          <w:rPr>
            <w:rFonts w:ascii="Times New Roman" w:hAnsi="Times New Roman"/>
            <w:iCs/>
            <w:sz w:val="24"/>
            <w:szCs w:val="24"/>
            <w:lang w:val="en-US"/>
          </w:rPr>
          <w:delText>»</w:delText>
        </w:r>
      </w:del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6C5A9F8" w14:textId="77777777" w:rsidR="00CC6DF2" w:rsidRDefault="006170D0" w:rsidP="00CC6DF2">
    <w:pPr>
      <w:pStyle w:val="a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14:paraId="7816633C" w14:textId="77777777" w:rsidR="00CC6DF2" w:rsidRDefault="007523E5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4EF3FC" w14:textId="77777777" w:rsidR="00CC6DF2" w:rsidRDefault="006170D0">
    <w:pPr>
      <w:pStyle w:val="a4"/>
      <w:jc w:val="center"/>
    </w:pPr>
    <w:r>
      <w:fldChar w:fldCharType="begin"/>
    </w:r>
    <w:r>
      <w:instrText>PAGE   \* MERGEFORMAT</w:instrText>
    </w:r>
    <w:r>
      <w:fldChar w:fldCharType="separate"/>
    </w:r>
    <w:r w:rsidR="002B02ED">
      <w:rPr>
        <w:noProof/>
      </w:rPr>
      <w:t>9</w:t>
    </w:r>
    <w:r>
      <w:fldChar w:fldCharType="end"/>
    </w:r>
  </w:p>
  <w:p w14:paraId="66F2F099" w14:textId="77777777" w:rsidR="00CC6DF2" w:rsidRPr="009E2223" w:rsidRDefault="007523E5" w:rsidP="00CC6DF2">
    <w:pPr>
      <w:pStyle w:val="a4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8F750B"/>
    <w:multiLevelType w:val="multilevel"/>
    <w:tmpl w:val="01F4651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a"/>
      <w:lvlText w:val="%1.%2."/>
      <w:lvlJc w:val="left"/>
      <w:pPr>
        <w:ind w:left="574" w:hanging="432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FBD250A"/>
    <w:multiLevelType w:val="hybridMultilevel"/>
    <w:tmpl w:val="68BC4EC6"/>
    <w:lvl w:ilvl="0" w:tplc="8F80B15E">
      <w:start w:val="4"/>
      <w:numFmt w:val="bullet"/>
      <w:lvlText w:val=""/>
      <w:lvlJc w:val="left"/>
      <w:pPr>
        <w:tabs>
          <w:tab w:val="num" w:pos="1996"/>
        </w:tabs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Анастасия">
    <w15:presenceInfo w15:providerId="None" w15:userId="Анастасия"/>
  </w15:person>
  <w15:person w15:author="Баландина София">
    <w15:presenceInfo w15:providerId="Windows Live" w15:userId="3314bbcca4927dc0"/>
  </w15:person>
  <w15:person w15:author="Yashunin, Dmitry">
    <w15:presenceInfo w15:providerId="AD" w15:userId="S-1-5-21-842925246-2111687655-839522115-28591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09A9"/>
    <w:rsid w:val="00012AB4"/>
    <w:rsid w:val="0004394B"/>
    <w:rsid w:val="000912A8"/>
    <w:rsid w:val="000E2BB7"/>
    <w:rsid w:val="0011058B"/>
    <w:rsid w:val="0014214A"/>
    <w:rsid w:val="001D74A2"/>
    <w:rsid w:val="00254973"/>
    <w:rsid w:val="002B02ED"/>
    <w:rsid w:val="0031727D"/>
    <w:rsid w:val="003534AE"/>
    <w:rsid w:val="00356BFD"/>
    <w:rsid w:val="00361499"/>
    <w:rsid w:val="003C2D93"/>
    <w:rsid w:val="00427F64"/>
    <w:rsid w:val="00436F41"/>
    <w:rsid w:val="004A6E8F"/>
    <w:rsid w:val="00565474"/>
    <w:rsid w:val="00581DB4"/>
    <w:rsid w:val="005F2473"/>
    <w:rsid w:val="00610459"/>
    <w:rsid w:val="006170D0"/>
    <w:rsid w:val="0064658F"/>
    <w:rsid w:val="00657D9D"/>
    <w:rsid w:val="006813B5"/>
    <w:rsid w:val="00686FB0"/>
    <w:rsid w:val="007523E5"/>
    <w:rsid w:val="007A5E82"/>
    <w:rsid w:val="007A5F5C"/>
    <w:rsid w:val="007F146E"/>
    <w:rsid w:val="00802A5F"/>
    <w:rsid w:val="00842D43"/>
    <w:rsid w:val="00870857"/>
    <w:rsid w:val="00877238"/>
    <w:rsid w:val="008B09C1"/>
    <w:rsid w:val="008B5A62"/>
    <w:rsid w:val="0090484D"/>
    <w:rsid w:val="00982551"/>
    <w:rsid w:val="009C039B"/>
    <w:rsid w:val="009F05D2"/>
    <w:rsid w:val="00A05CB4"/>
    <w:rsid w:val="00A379D3"/>
    <w:rsid w:val="00A63797"/>
    <w:rsid w:val="00A81F26"/>
    <w:rsid w:val="00A83620"/>
    <w:rsid w:val="00A909A9"/>
    <w:rsid w:val="00B33BC2"/>
    <w:rsid w:val="00B52623"/>
    <w:rsid w:val="00B85DCD"/>
    <w:rsid w:val="00BA5D41"/>
    <w:rsid w:val="00BD1E67"/>
    <w:rsid w:val="00CA22B7"/>
    <w:rsid w:val="00CB1EB9"/>
    <w:rsid w:val="00D1408C"/>
    <w:rsid w:val="00D21F4B"/>
    <w:rsid w:val="00D9480A"/>
    <w:rsid w:val="00DA4770"/>
    <w:rsid w:val="00E27C7F"/>
    <w:rsid w:val="00E47D6F"/>
    <w:rsid w:val="00EB7C7F"/>
    <w:rsid w:val="00F14649"/>
    <w:rsid w:val="00FE5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CB6A41"/>
  <w15:chartTrackingRefBased/>
  <w15:docId w15:val="{3113C749-7B9B-4569-A5F6-AC7F42FBF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0912A8"/>
    <w:pPr>
      <w:spacing w:after="200" w:line="276" w:lineRule="auto"/>
    </w:pPr>
    <w:rPr>
      <w:rFonts w:ascii="Calibri" w:eastAsia="Times New Roman" w:hAnsi="Calibri" w:cs="Times New Roman"/>
      <w:lang w:val="ru-RU"/>
    </w:rPr>
  </w:style>
  <w:style w:type="paragraph" w:styleId="1">
    <w:name w:val="heading 1"/>
    <w:basedOn w:val="a0"/>
    <w:next w:val="a0"/>
    <w:link w:val="10"/>
    <w:qFormat/>
    <w:rsid w:val="000912A8"/>
    <w:pPr>
      <w:spacing w:after="0"/>
      <w:outlineLvl w:val="0"/>
    </w:pPr>
    <w:rPr>
      <w:rFonts w:ascii="Times New Roman" w:hAnsi="Times New Roman"/>
      <w:b/>
      <w:sz w:val="28"/>
      <w:szCs w:val="20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0912A8"/>
    <w:rPr>
      <w:rFonts w:ascii="Times New Roman" w:eastAsia="Times New Roman" w:hAnsi="Times New Roman" w:cs="Times New Roman"/>
      <w:b/>
      <w:sz w:val="28"/>
      <w:szCs w:val="20"/>
      <w:lang w:val="x-none" w:eastAsia="x-none"/>
    </w:rPr>
  </w:style>
  <w:style w:type="paragraph" w:styleId="a4">
    <w:name w:val="header"/>
    <w:aliases w:val="Heder,Titul"/>
    <w:basedOn w:val="a0"/>
    <w:link w:val="a5"/>
    <w:uiPriority w:val="99"/>
    <w:rsid w:val="000912A8"/>
    <w:pPr>
      <w:tabs>
        <w:tab w:val="center" w:pos="4153"/>
        <w:tab w:val="right" w:pos="8306"/>
      </w:tabs>
      <w:spacing w:after="0" w:line="240" w:lineRule="auto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a5">
    <w:name w:val="Верхний колонтитул Знак"/>
    <w:aliases w:val="Heder Знак,Titul Знак"/>
    <w:basedOn w:val="a1"/>
    <w:link w:val="a4"/>
    <w:uiPriority w:val="99"/>
    <w:rsid w:val="000912A8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styleId="a6">
    <w:name w:val="Body Text"/>
    <w:basedOn w:val="a0"/>
    <w:link w:val="a7"/>
    <w:rsid w:val="000912A8"/>
    <w:pPr>
      <w:spacing w:after="120"/>
    </w:pPr>
    <w:rPr>
      <w:lang w:val="x-none"/>
    </w:rPr>
  </w:style>
  <w:style w:type="character" w:customStyle="1" w:styleId="a7">
    <w:name w:val="Основной текст Знак"/>
    <w:basedOn w:val="a1"/>
    <w:link w:val="a6"/>
    <w:rsid w:val="000912A8"/>
    <w:rPr>
      <w:rFonts w:ascii="Calibri" w:eastAsia="Times New Roman" w:hAnsi="Calibri" w:cs="Times New Roman"/>
      <w:lang w:val="x-none"/>
    </w:rPr>
  </w:style>
  <w:style w:type="character" w:styleId="a8">
    <w:name w:val="page number"/>
    <w:basedOn w:val="a1"/>
    <w:rsid w:val="000912A8"/>
  </w:style>
  <w:style w:type="paragraph" w:customStyle="1" w:styleId="a9">
    <w:name w:val="Содержимое таблицы"/>
    <w:basedOn w:val="a6"/>
    <w:rsid w:val="000912A8"/>
    <w:pPr>
      <w:suppressLineNumbers/>
      <w:suppressAutoHyphens/>
      <w:spacing w:after="0" w:line="240" w:lineRule="auto"/>
      <w:jc w:val="both"/>
    </w:pPr>
    <w:rPr>
      <w:rFonts w:ascii="Times New Roman" w:hAnsi="Times New Roman"/>
      <w:bCs/>
      <w:sz w:val="28"/>
      <w:szCs w:val="24"/>
      <w:lang w:eastAsia="ar-SA"/>
    </w:rPr>
  </w:style>
  <w:style w:type="paragraph" w:styleId="aa">
    <w:name w:val="footer"/>
    <w:basedOn w:val="a0"/>
    <w:link w:val="ab"/>
    <w:rsid w:val="000912A8"/>
    <w:pPr>
      <w:tabs>
        <w:tab w:val="center" w:pos="4677"/>
        <w:tab w:val="right" w:pos="9355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b">
    <w:name w:val="Нижний колонтитул Знак"/>
    <w:basedOn w:val="a1"/>
    <w:link w:val="aa"/>
    <w:rsid w:val="000912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12">
    <w:name w:val="Основной текст 12 пт"/>
    <w:basedOn w:val="a0"/>
    <w:link w:val="120"/>
    <w:qFormat/>
    <w:rsid w:val="000912A8"/>
    <w:pPr>
      <w:overflowPunct w:val="0"/>
      <w:autoSpaceDE w:val="0"/>
      <w:autoSpaceDN w:val="0"/>
      <w:adjustRightInd w:val="0"/>
      <w:spacing w:after="0" w:line="360" w:lineRule="auto"/>
      <w:ind w:firstLine="567"/>
      <w:jc w:val="both"/>
      <w:textAlignment w:val="baseline"/>
    </w:pPr>
    <w:rPr>
      <w:rFonts w:ascii="Times New Roman" w:hAnsi="Times New Roman"/>
      <w:sz w:val="24"/>
      <w:szCs w:val="20"/>
      <w:lang w:val="x-none" w:eastAsia="x-none"/>
    </w:rPr>
  </w:style>
  <w:style w:type="character" w:customStyle="1" w:styleId="120">
    <w:name w:val="Основной текст 12 пт Знак"/>
    <w:link w:val="12"/>
    <w:rsid w:val="000912A8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paragraph" w:styleId="11">
    <w:name w:val="toc 1"/>
    <w:basedOn w:val="a0"/>
    <w:next w:val="a0"/>
    <w:autoRedefine/>
    <w:uiPriority w:val="39"/>
    <w:rsid w:val="000912A8"/>
    <w:pPr>
      <w:tabs>
        <w:tab w:val="right" w:leader="dot" w:pos="9072"/>
      </w:tabs>
      <w:suppressAutoHyphens/>
      <w:spacing w:after="0" w:line="240" w:lineRule="auto"/>
    </w:pPr>
    <w:rPr>
      <w:rFonts w:ascii="Times New Roman" w:hAnsi="Times New Roman"/>
      <w:sz w:val="24"/>
      <w:szCs w:val="24"/>
      <w:lang w:val="en-US" w:eastAsia="ar-SA"/>
    </w:rPr>
  </w:style>
  <w:style w:type="character" w:styleId="ac">
    <w:name w:val="Hyperlink"/>
    <w:uiPriority w:val="99"/>
    <w:unhideWhenUsed/>
    <w:rsid w:val="000912A8"/>
    <w:rPr>
      <w:color w:val="0000FF"/>
      <w:u w:val="single"/>
    </w:rPr>
  </w:style>
  <w:style w:type="paragraph" w:styleId="ad">
    <w:name w:val="Body Text Indent"/>
    <w:basedOn w:val="a0"/>
    <w:link w:val="ae"/>
    <w:rsid w:val="000912A8"/>
    <w:pPr>
      <w:suppressAutoHyphens/>
      <w:spacing w:after="120" w:line="240" w:lineRule="auto"/>
      <w:ind w:left="283"/>
    </w:pPr>
    <w:rPr>
      <w:rFonts w:ascii="Times New Roman" w:hAnsi="Times New Roman"/>
      <w:sz w:val="24"/>
      <w:szCs w:val="24"/>
      <w:lang w:val="en-US" w:eastAsia="ar-SA"/>
    </w:rPr>
  </w:style>
  <w:style w:type="character" w:customStyle="1" w:styleId="ae">
    <w:name w:val="Основной текст с отступом Знак"/>
    <w:basedOn w:val="a1"/>
    <w:link w:val="ad"/>
    <w:rsid w:val="000912A8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a">
    <w:name w:val="List Paragraph"/>
    <w:basedOn w:val="a0"/>
    <w:uiPriority w:val="34"/>
    <w:qFormat/>
    <w:rsid w:val="000912A8"/>
    <w:pPr>
      <w:numPr>
        <w:ilvl w:val="1"/>
        <w:numId w:val="2"/>
      </w:numPr>
      <w:spacing w:after="0" w:line="240" w:lineRule="auto"/>
      <w:contextualSpacing/>
    </w:pPr>
    <w:rPr>
      <w:rFonts w:eastAsia="Calibri"/>
    </w:rPr>
  </w:style>
  <w:style w:type="paragraph" w:styleId="af">
    <w:name w:val="Normal (Web)"/>
    <w:basedOn w:val="a0"/>
    <w:uiPriority w:val="99"/>
    <w:unhideWhenUsed/>
    <w:rsid w:val="000912A8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US"/>
    </w:rPr>
  </w:style>
  <w:style w:type="character" w:styleId="af0">
    <w:name w:val="annotation reference"/>
    <w:basedOn w:val="a1"/>
    <w:uiPriority w:val="99"/>
    <w:semiHidden/>
    <w:unhideWhenUsed/>
    <w:rsid w:val="000912A8"/>
    <w:rPr>
      <w:sz w:val="16"/>
      <w:szCs w:val="16"/>
    </w:rPr>
  </w:style>
  <w:style w:type="paragraph" w:styleId="af1">
    <w:name w:val="annotation text"/>
    <w:basedOn w:val="a0"/>
    <w:link w:val="af2"/>
    <w:uiPriority w:val="99"/>
    <w:semiHidden/>
    <w:unhideWhenUsed/>
    <w:rsid w:val="000912A8"/>
    <w:pPr>
      <w:spacing w:line="240" w:lineRule="auto"/>
    </w:pPr>
    <w:rPr>
      <w:sz w:val="20"/>
      <w:szCs w:val="20"/>
    </w:rPr>
  </w:style>
  <w:style w:type="character" w:customStyle="1" w:styleId="af2">
    <w:name w:val="Текст примечания Знак"/>
    <w:basedOn w:val="a1"/>
    <w:link w:val="af1"/>
    <w:uiPriority w:val="99"/>
    <w:semiHidden/>
    <w:rsid w:val="000912A8"/>
    <w:rPr>
      <w:rFonts w:ascii="Calibri" w:eastAsia="Times New Roman" w:hAnsi="Calibri" w:cs="Times New Roman"/>
      <w:sz w:val="20"/>
      <w:szCs w:val="20"/>
      <w:lang w:val="ru-RU"/>
    </w:rPr>
  </w:style>
  <w:style w:type="paragraph" w:styleId="af3">
    <w:name w:val="footnote text"/>
    <w:basedOn w:val="a0"/>
    <w:link w:val="af4"/>
    <w:uiPriority w:val="99"/>
    <w:semiHidden/>
    <w:unhideWhenUsed/>
    <w:rsid w:val="000912A8"/>
    <w:pPr>
      <w:spacing w:after="0"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1"/>
    <w:link w:val="af3"/>
    <w:uiPriority w:val="99"/>
    <w:semiHidden/>
    <w:rsid w:val="000912A8"/>
    <w:rPr>
      <w:rFonts w:ascii="Calibri" w:eastAsia="Times New Roman" w:hAnsi="Calibri" w:cs="Times New Roman"/>
      <w:sz w:val="20"/>
      <w:szCs w:val="20"/>
      <w:lang w:val="ru-RU"/>
    </w:rPr>
  </w:style>
  <w:style w:type="character" w:styleId="af5">
    <w:name w:val="footnote reference"/>
    <w:basedOn w:val="a1"/>
    <w:uiPriority w:val="99"/>
    <w:semiHidden/>
    <w:unhideWhenUsed/>
    <w:rsid w:val="000912A8"/>
    <w:rPr>
      <w:vertAlign w:val="superscript"/>
    </w:rPr>
  </w:style>
  <w:style w:type="paragraph" w:styleId="af6">
    <w:name w:val="Balloon Text"/>
    <w:basedOn w:val="a0"/>
    <w:link w:val="af7"/>
    <w:uiPriority w:val="99"/>
    <w:semiHidden/>
    <w:unhideWhenUsed/>
    <w:rsid w:val="000912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1"/>
    <w:link w:val="af6"/>
    <w:uiPriority w:val="99"/>
    <w:semiHidden/>
    <w:rsid w:val="000912A8"/>
    <w:rPr>
      <w:rFonts w:ascii="Segoe UI" w:eastAsia="Times New Roman" w:hAnsi="Segoe UI" w:cs="Segoe UI"/>
      <w:sz w:val="18"/>
      <w:szCs w:val="18"/>
      <w:lang w:val="ru-RU"/>
    </w:rPr>
  </w:style>
  <w:style w:type="paragraph" w:styleId="af8">
    <w:name w:val="annotation subject"/>
    <w:basedOn w:val="af1"/>
    <w:next w:val="af1"/>
    <w:link w:val="af9"/>
    <w:uiPriority w:val="99"/>
    <w:semiHidden/>
    <w:unhideWhenUsed/>
    <w:rsid w:val="00A63797"/>
    <w:rPr>
      <w:b/>
      <w:bCs/>
    </w:rPr>
  </w:style>
  <w:style w:type="character" w:customStyle="1" w:styleId="af9">
    <w:name w:val="Тема примечания Знак"/>
    <w:basedOn w:val="af2"/>
    <w:link w:val="af8"/>
    <w:uiPriority w:val="99"/>
    <w:semiHidden/>
    <w:rsid w:val="00A63797"/>
    <w:rPr>
      <w:rFonts w:ascii="Calibri" w:eastAsia="Times New Roman" w:hAnsi="Calibri" w:cs="Times New Roman"/>
      <w:b/>
      <w:bCs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A2A26-31E1-4C7B-AB7D-D467978B9E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9</Pages>
  <Words>2076</Words>
  <Characters>11836</Characters>
  <Application>Microsoft Office Word</Application>
  <DocSecurity>0</DocSecurity>
  <Lines>98</Lines>
  <Paragraphs>27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13885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/>
  <dc:description/>
  <cp:lastModifiedBy>Анастасия</cp:lastModifiedBy>
  <cp:revision>37</cp:revision>
  <dcterms:created xsi:type="dcterms:W3CDTF">2019-03-17T07:58:00Z</dcterms:created>
  <dcterms:modified xsi:type="dcterms:W3CDTF">2019-09-24T17:46:00Z</dcterms:modified>
</cp:coreProperties>
</file>